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9" w:rsidRDefault="00391EE9" w:rsidP="00391EE9">
      <w:pPr>
        <w:rPr>
          <w:b/>
        </w:rPr>
      </w:pPr>
    </w:p>
    <w:tbl>
      <w:tblPr>
        <w:tblW w:w="0" w:type="auto"/>
        <w:jc w:val="center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0"/>
      </w:tblGrid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40"/>
                <w:szCs w:val="40"/>
                <w:lang w:eastAsia="fr-FR"/>
              </w:rPr>
              <w:t>YouRobot</w:t>
            </w:r>
            <w:proofErr w:type="spellEnd"/>
          </w:p>
        </w:tc>
      </w:tr>
      <w:tr w:rsidR="00391EE9" w:rsidRPr="006F66F6" w:rsidTr="00EC2E60">
        <w:trPr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142" w:type="dxa"/>
              <w:bottom w:w="142" w:type="dxa"/>
              <w:right w:w="142" w:type="dxa"/>
            </w:tcMar>
            <w:vAlign w:val="center"/>
          </w:tcPr>
          <w:p w:rsidR="00391EE9" w:rsidRPr="006F66F6" w:rsidRDefault="00391EE9" w:rsidP="00EC2E60">
            <w:pPr>
              <w:jc w:val="center"/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</w:pPr>
            <w:r>
              <w:rPr>
                <w:rFonts w:ascii="Times New Roman" w:hAnsi="Times New Roman"/>
                <w:i/>
                <w:iCs/>
                <w:sz w:val="40"/>
                <w:szCs w:val="40"/>
                <w:lang w:eastAsia="fr-FR"/>
              </w:rPr>
              <w:t>Rapport de projet</w:t>
            </w:r>
          </w:p>
        </w:tc>
      </w:tr>
    </w:tbl>
    <w:p w:rsidR="00391EE9" w:rsidRDefault="00391EE9" w:rsidP="00391EE9">
      <w:pPr>
        <w:pStyle w:val="Corpsdetexte"/>
        <w:rPr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  <w:b/>
        </w:rPr>
      </w:pPr>
    </w:p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5528"/>
        <w:gridCol w:w="992"/>
        <w:gridCol w:w="868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Identification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Client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M. FORAX Remy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Projet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MLV00003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Réf. Doc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  <w:b/>
              </w:rPr>
            </w:pPr>
            <w:r w:rsidRPr="00655C58">
              <w:rPr>
                <w:rFonts w:cs="Calibri"/>
                <w:b/>
                <w:bCs/>
              </w:rPr>
              <w:t>FO01005</w:t>
            </w:r>
            <w:r w:rsidRPr="00655C58">
              <w:rPr>
                <w:rFonts w:cs="Calibri"/>
                <w:b/>
              </w:rPr>
              <w:t>-ETDG-A</w:t>
            </w:r>
          </w:p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  <w:b/>
                <w:i/>
                <w:color w:val="0000FF"/>
                <w:sz w:val="16"/>
              </w:rPr>
              <w:t>Merci de rappeler cette référence dans toute correspondance.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proofErr w:type="spellStart"/>
            <w:r w:rsidRPr="00655C58">
              <w:rPr>
                <w:rFonts w:cs="Calibri"/>
              </w:rPr>
              <w:t>Rév</w:t>
            </w:r>
            <w:proofErr w:type="spellEnd"/>
            <w:r w:rsidRPr="00655C58">
              <w:rPr>
                <w:rFonts w:cs="Calibri"/>
              </w:rPr>
              <w:t>.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Date</w:t>
            </w:r>
          </w:p>
        </w:tc>
        <w:tc>
          <w:tcPr>
            <w:tcW w:w="7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29</w:t>
            </w:r>
            <w:r w:rsidRPr="00655C58">
              <w:rPr>
                <w:rFonts w:cs="Calibri"/>
                <w:b/>
                <w:bCs/>
              </w:rPr>
              <w:t>/11/11</w:t>
            </w:r>
          </w:p>
        </w:tc>
      </w:tr>
    </w:tbl>
    <w:p w:rsidR="00391EE9" w:rsidRPr="00655C58" w:rsidRDefault="00391EE9" w:rsidP="00391EE9">
      <w:pPr>
        <w:pStyle w:val="Corpsdetexte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50"/>
        <w:gridCol w:w="2976"/>
        <w:gridCol w:w="2912"/>
      </w:tblGrid>
      <w:tr w:rsidR="00391EE9" w:rsidRPr="00655C58" w:rsidTr="00EC2E60">
        <w:trPr>
          <w:trHeight w:val="397"/>
          <w:jc w:val="center"/>
        </w:trPr>
        <w:tc>
          <w:tcPr>
            <w:tcW w:w="8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Validation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Nom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Visa</w:t>
            </w: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Rédaction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Pr="00655C58">
              <w:rPr>
                <w:rFonts w:cs="Calibri"/>
              </w:rPr>
              <w:t>/11/11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0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391EE9">
            <w:pPr>
              <w:rPr>
                <w:rFonts w:cs="Calibri"/>
              </w:rPr>
            </w:pPr>
            <w:r>
              <w:rPr>
                <w:rFonts w:cs="Calibri"/>
              </w:rPr>
              <w:t>Girard Damien</w:t>
            </w:r>
            <w:r w:rsidRPr="00655C58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 xml:space="preserve">Joan </w:t>
            </w:r>
            <w:proofErr w:type="spellStart"/>
            <w:r>
              <w:rPr>
                <w:rFonts w:cs="Calibri"/>
              </w:rPr>
              <w:t>Goyeau</w:t>
            </w:r>
            <w:proofErr w:type="spellEnd"/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t>Vérification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1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CLOUET Emmanuelle</w:t>
            </w: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2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3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DOCPROPERTY  Manager  \* MERGEFORMAT </w:instrText>
            </w:r>
            <w:del w:id="4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  <w:tr w:rsidR="00391EE9" w:rsidRPr="00655C58" w:rsidTr="00EC2E60">
        <w:trPr>
          <w:trHeight w:val="397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5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Pr="00655C58" w:rsidRDefault="00391EE9" w:rsidP="00391EE9">
      <w:pPr>
        <w:pStyle w:val="Corpsdetexte"/>
        <w:jc w:val="left"/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4061"/>
        <w:gridCol w:w="3277"/>
      </w:tblGrid>
      <w:tr w:rsidR="00391EE9" w:rsidRPr="00655C58" w:rsidTr="00EC2E60">
        <w:trPr>
          <w:trHeight w:val="340"/>
          <w:jc w:val="center"/>
        </w:trPr>
        <w:tc>
          <w:tcPr>
            <w:tcW w:w="89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jc w:val="center"/>
              <w:rPr>
                <w:rFonts w:cs="Calibri"/>
                <w:b/>
                <w:smallCaps/>
              </w:rPr>
            </w:pPr>
            <w:r w:rsidRPr="00655C58">
              <w:rPr>
                <w:rFonts w:cs="Calibri"/>
                <w:b/>
                <w:smallCaps/>
              </w:rPr>
              <w:t>Diffusion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Date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Destinataire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91EE9" w:rsidRPr="00655C58" w:rsidRDefault="00391EE9" w:rsidP="00EC2E60">
            <w:pPr>
              <w:rPr>
                <w:rFonts w:cs="Calibri"/>
                <w:smallCaps/>
              </w:rPr>
            </w:pPr>
            <w:r w:rsidRPr="00655C58">
              <w:rPr>
                <w:rFonts w:cs="Calibri"/>
                <w:smallCaps/>
              </w:rPr>
              <w:t>Société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B401AA" w:rsidP="00EC2E60">
            <w:pPr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91EE9">
              <w:rPr>
                <w:rFonts w:cs="Calibri"/>
              </w:rPr>
              <w:t>/11/11</w:t>
            </w:r>
            <w:r w:rsidR="00391EE9" w:rsidRPr="00655C58">
              <w:rPr>
                <w:rFonts w:cs="Calibri"/>
              </w:rPr>
              <w:fldChar w:fldCharType="begin"/>
            </w:r>
            <w:r w:rsidR="00391EE9" w:rsidRPr="00655C58">
              <w:rPr>
                <w:rFonts w:cs="Calibri"/>
              </w:rPr>
              <w:instrText xml:space="preserve"> COMMENTS   \* MERGEFORMAT </w:instrText>
            </w:r>
            <w:del w:id="6" w:author="Damien" w:date="2011-11-08T22:45:00Z">
              <w:r w:rsidR="00391EE9"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>M. FORAX Remy</w:t>
            </w:r>
            <w:r w:rsidRPr="00655C58">
              <w:rPr>
                <w:rFonts w:cs="Calibri"/>
              </w:rPr>
              <w:t xml:space="preserve"> 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>
              <w:rPr>
                <w:rFonts w:cs="Calibri"/>
              </w:rPr>
              <w:t xml:space="preserve">Université Marne </w:t>
            </w:r>
            <w:del w:id="7" w:author="Damien" w:date="2011-11-09T18:39:00Z">
              <w:r w:rsidDel="00C72902">
                <w:rPr>
                  <w:rFonts w:cs="Calibri"/>
                </w:rPr>
                <w:delText>l</w:delText>
              </w:r>
            </w:del>
            <w:ins w:id="8" w:author="Damien" w:date="2011-11-09T18:39:00Z">
              <w:r>
                <w:rPr>
                  <w:rFonts w:cs="Calibri"/>
                </w:rPr>
                <w:t>l</w:t>
              </w:r>
            </w:ins>
            <w:r>
              <w:rPr>
                <w:rFonts w:cs="Calibri"/>
              </w:rPr>
              <w:t xml:space="preserve">a </w:t>
            </w:r>
            <w:ins w:id="9" w:author="Damien" w:date="2011-11-09T18:39:00Z">
              <w:r>
                <w:rPr>
                  <w:rFonts w:cs="Calibri"/>
                </w:rPr>
                <w:t>V</w:t>
              </w:r>
            </w:ins>
            <w:del w:id="10" w:author="Damien" w:date="2011-11-09T18:39:00Z">
              <w:r w:rsidDel="00C72902">
                <w:rPr>
                  <w:rFonts w:cs="Calibri"/>
                </w:rPr>
                <w:delText>v</w:delText>
              </w:r>
            </w:del>
            <w:r>
              <w:rPr>
                <w:rFonts w:cs="Calibri"/>
              </w:rPr>
              <w:t>allée</w:t>
            </w:r>
          </w:p>
        </w:tc>
      </w:tr>
      <w:tr w:rsidR="00391EE9" w:rsidRPr="00655C58" w:rsidTr="00EC2E60">
        <w:trPr>
          <w:trHeight w:val="340"/>
          <w:jc w:val="center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  <w:r w:rsidRPr="00655C58">
              <w:rPr>
                <w:rFonts w:cs="Calibri"/>
              </w:rPr>
              <w:fldChar w:fldCharType="begin"/>
            </w:r>
            <w:r w:rsidRPr="00655C58">
              <w:rPr>
                <w:rFonts w:cs="Calibri"/>
              </w:rPr>
              <w:instrText xml:space="preserve"> COMMENTS   \* MERGEFORMAT </w:instrText>
            </w:r>
            <w:del w:id="11" w:author="Damien" w:date="2011-11-08T22:45:00Z">
              <w:r w:rsidRPr="00655C58">
                <w:rPr>
                  <w:rFonts w:cs="Calibri"/>
                </w:rPr>
                <w:fldChar w:fldCharType="end"/>
              </w:r>
            </w:del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EE9" w:rsidRPr="00655C58" w:rsidRDefault="00391EE9" w:rsidP="00EC2E60">
            <w:pPr>
              <w:rPr>
                <w:rFonts w:cs="Calibri"/>
              </w:rPr>
            </w:pPr>
          </w:p>
        </w:tc>
      </w:tr>
    </w:tbl>
    <w:p w:rsidR="00391EE9" w:rsidRDefault="00391EE9" w:rsidP="00391EE9">
      <w:pPr>
        <w:widowControl/>
        <w:suppressAutoHyphens w:val="0"/>
      </w:pPr>
      <w:r w:rsidRPr="00E3605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D9E73C" wp14:editId="1788DD03">
            <wp:simplePos x="0" y="0"/>
            <wp:positionH relativeFrom="column">
              <wp:posOffset>4635500</wp:posOffset>
            </wp:positionH>
            <wp:positionV relativeFrom="paragraph">
              <wp:posOffset>793750</wp:posOffset>
            </wp:positionV>
            <wp:extent cx="1533525" cy="982980"/>
            <wp:effectExtent l="0" t="0" r="9525" b="7620"/>
            <wp:wrapNone/>
            <wp:docPr id="23" name="Image 23" descr="C:\Documents and Settings\Damien\Mes documents\Logo-Esipe-m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mien\Mes documents\Logo-Esipe-ml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605D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8938B5C" wp14:editId="4F564F5E">
            <wp:simplePos x="0" y="0"/>
            <wp:positionH relativeFrom="column">
              <wp:posOffset>3298825</wp:posOffset>
            </wp:positionH>
            <wp:positionV relativeFrom="paragraph">
              <wp:posOffset>732790</wp:posOffset>
            </wp:positionV>
            <wp:extent cx="1081405" cy="1086485"/>
            <wp:effectExtent l="0" t="0" r="444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91EE9" w:rsidRDefault="00391EE9" w:rsidP="00391EE9">
      <w:pPr>
        <w:widowControl/>
        <w:suppressAutoHyphens w:val="0"/>
      </w:pPr>
    </w:p>
    <w:p w:rsidR="00391EE9" w:rsidRDefault="00391EE9" w:rsidP="00391EE9">
      <w:pPr>
        <w:pStyle w:val="Titre"/>
      </w:pPr>
      <w:r>
        <w:t>Sommaire</w:t>
      </w:r>
    </w:p>
    <w:p w:rsidR="00012675" w:rsidRPr="00012675" w:rsidRDefault="00012675" w:rsidP="00012675">
      <w:pPr>
        <w:rPr>
          <w:b/>
        </w:rPr>
      </w:pPr>
      <w:r w:rsidRPr="00012675">
        <w:rPr>
          <w:b/>
        </w:rPr>
        <w:t>Table des matières</w:t>
      </w:r>
      <w:r>
        <w:rPr>
          <w:b/>
        </w:rPr>
        <w:t> :</w:t>
      </w:r>
    </w:p>
    <w:p w:rsidR="00012675" w:rsidRPr="00012675" w:rsidRDefault="00012675" w:rsidP="00012675">
      <w:pPr>
        <w:pStyle w:val="Paragraphedeliste"/>
        <w:ind w:left="1065"/>
      </w:pPr>
    </w:p>
    <w:sdt>
      <w:sdtPr>
        <w:id w:val="1195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1C2" w:rsidRDefault="00D65DC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54315" w:history="1">
            <w:r w:rsidR="000121C2" w:rsidRPr="005F24A7">
              <w:rPr>
                <w:rStyle w:val="Lienhypertexte"/>
                <w:noProof/>
              </w:rPr>
              <w:t>1</w:t>
            </w:r>
            <w:r w:rsidR="000121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="000121C2" w:rsidRPr="005F24A7">
              <w:rPr>
                <w:rStyle w:val="Lienhypertexte"/>
                <w:noProof/>
              </w:rPr>
              <w:t>Présentation générale du sujet</w:t>
            </w:r>
            <w:r w:rsidR="000121C2">
              <w:rPr>
                <w:noProof/>
                <w:webHidden/>
              </w:rPr>
              <w:tab/>
            </w:r>
            <w:r w:rsidR="000121C2">
              <w:rPr>
                <w:noProof/>
                <w:webHidden/>
              </w:rPr>
              <w:fldChar w:fldCharType="begin"/>
            </w:r>
            <w:r w:rsidR="000121C2">
              <w:rPr>
                <w:noProof/>
                <w:webHidden/>
              </w:rPr>
              <w:instrText xml:space="preserve"> PAGEREF _Toc310454315 \h </w:instrText>
            </w:r>
            <w:r w:rsidR="000121C2">
              <w:rPr>
                <w:noProof/>
                <w:webHidden/>
              </w:rPr>
            </w:r>
            <w:r w:rsidR="000121C2">
              <w:rPr>
                <w:noProof/>
                <w:webHidden/>
              </w:rPr>
              <w:fldChar w:fldCharType="separate"/>
            </w:r>
            <w:r w:rsidR="000121C2">
              <w:rPr>
                <w:noProof/>
                <w:webHidden/>
              </w:rPr>
              <w:t>3</w:t>
            </w:r>
            <w:r w:rsidR="000121C2"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6" w:history="1">
            <w:r w:rsidRPr="005F24A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Technologies utilisées et moyens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7" w:history="1">
            <w:r w:rsidRPr="005F24A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8" w:history="1">
            <w:r w:rsidRPr="005F24A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Contrôle du code source et travail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19" w:history="1">
            <w:r w:rsidRPr="005F24A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0" w:history="1">
            <w:r w:rsidRPr="005F24A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1" w:history="1">
            <w:r w:rsidRPr="005F24A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2" w:history="1">
            <w:r w:rsidRPr="005F24A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joueurs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3" w:history="1">
            <w:r w:rsidRPr="005F24A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éléments et le terrain de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4" w:history="1">
            <w:r w:rsidRPr="005F24A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 sur les 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5" w:history="1">
            <w:r w:rsidRPr="005F24A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6" w:history="1">
            <w:r w:rsidRPr="005F24A7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Diagramme complet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7" w:history="1">
            <w:r w:rsidRPr="005F24A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Découpage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8" w:history="1">
            <w:r w:rsidRPr="005F24A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YouRobot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29" w:history="1">
            <w:r w:rsidRPr="005F24A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0" w:history="1">
            <w:r w:rsidRPr="005F24A7">
              <w:rPr>
                <w:rStyle w:val="Lienhypertext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La classe abstraite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1" w:history="1">
            <w:r w:rsidRPr="005F24A7">
              <w:rPr>
                <w:rStyle w:val="Lienhypertext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Packages Area, Robot et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2" w:history="1">
            <w:r w:rsidRPr="005F24A7">
              <w:rPr>
                <w:rStyle w:val="Lienhypertext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Les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1C2" w:rsidRDefault="000121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/>
            </w:rPr>
          </w:pPr>
          <w:hyperlink w:anchor="_Toc310454333" w:history="1">
            <w:r w:rsidRPr="005F24A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/>
              </w:rPr>
              <w:tab/>
            </w:r>
            <w:r w:rsidRPr="005F24A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CF" w:rsidRDefault="00D65DCF">
          <w:r>
            <w:rPr>
              <w:b/>
              <w:bCs/>
            </w:rPr>
            <w:fldChar w:fldCharType="end"/>
          </w:r>
        </w:p>
      </w:sdtContent>
    </w:sdt>
    <w:p w:rsidR="00391EE9" w:rsidRDefault="00391EE9" w:rsidP="00391EE9">
      <w:pPr>
        <w:rPr>
          <w:b/>
          <w:bCs/>
        </w:rPr>
      </w:pPr>
      <w:r>
        <w:rPr>
          <w:b/>
          <w:bCs/>
        </w:rPr>
        <w:t>Table des illustrations :</w:t>
      </w:r>
    </w:p>
    <w:p w:rsidR="00391EE9" w:rsidRPr="0017395C" w:rsidRDefault="00391EE9" w:rsidP="00391EE9">
      <w:pPr>
        <w:rPr>
          <w:b/>
          <w:bCs/>
        </w:rPr>
      </w:pPr>
    </w:p>
    <w:p w:rsidR="000121C2" w:rsidRDefault="00391EE9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0454334" w:history="1">
        <w:r w:rsidR="000121C2" w:rsidRPr="00D877D7">
          <w:rPr>
            <w:rStyle w:val="Lienhypertexte"/>
            <w:noProof/>
          </w:rPr>
          <w:t>Figure 1 Diagramme des cas d’utilisations des joueurs</w:t>
        </w:r>
        <w:r w:rsidR="000121C2">
          <w:rPr>
            <w:noProof/>
            <w:webHidden/>
          </w:rPr>
          <w:tab/>
        </w:r>
        <w:r w:rsidR="000121C2">
          <w:rPr>
            <w:noProof/>
            <w:webHidden/>
          </w:rPr>
          <w:fldChar w:fldCharType="begin"/>
        </w:r>
        <w:r w:rsidR="000121C2">
          <w:rPr>
            <w:noProof/>
            <w:webHidden/>
          </w:rPr>
          <w:instrText xml:space="preserve"> PAGEREF _Toc310454334 \h </w:instrText>
        </w:r>
        <w:r w:rsidR="000121C2">
          <w:rPr>
            <w:noProof/>
            <w:webHidden/>
          </w:rPr>
        </w:r>
        <w:r w:rsidR="000121C2">
          <w:rPr>
            <w:noProof/>
            <w:webHidden/>
          </w:rPr>
          <w:fldChar w:fldCharType="separate"/>
        </w:r>
        <w:r w:rsidR="000121C2">
          <w:rPr>
            <w:noProof/>
            <w:webHidden/>
          </w:rPr>
          <w:t>5</w:t>
        </w:r>
        <w:r w:rsidR="000121C2"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5" w:history="1">
        <w:r w:rsidRPr="00D877D7">
          <w:rPr>
            <w:rStyle w:val="Lienhypertexte"/>
            <w:noProof/>
          </w:rPr>
          <w:t>Figure 2 Diagramme des cas d’utilisation du 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6" w:history="1">
        <w:r w:rsidRPr="00D877D7">
          <w:rPr>
            <w:rStyle w:val="Lienhypertexte"/>
            <w:noProof/>
          </w:rPr>
          <w:t>Figure 3 Diagramme de classe complet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7" w:history="1">
        <w:r w:rsidRPr="00D877D7">
          <w:rPr>
            <w:rStyle w:val="Lienhypertexte"/>
            <w:noProof/>
          </w:rPr>
          <w:t>Figure 4 Packages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8" w:history="1">
        <w:r w:rsidRPr="00D877D7">
          <w:rPr>
            <w:rStyle w:val="Lienhypertexte"/>
            <w:noProof/>
          </w:rPr>
          <w:t>Figure 5 Classe contenue dans le package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39" w:history="1">
        <w:r w:rsidRPr="00D877D7">
          <w:rPr>
            <w:rStyle w:val="Lienhypertexte"/>
            <w:noProof/>
          </w:rPr>
          <w:t>Figure 6 Contenu du package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0" w:history="1">
        <w:r w:rsidRPr="00D877D7">
          <w:rPr>
            <w:rStyle w:val="Lienhypertexte"/>
            <w:noProof/>
          </w:rPr>
          <w:t>Figure 7 La classe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1" w:history="1">
        <w:r w:rsidRPr="00D877D7">
          <w:rPr>
            <w:rStyle w:val="Lienhypertexte"/>
            <w:noProof/>
          </w:rPr>
          <w:t>Figure 8 Package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2" w:history="1">
        <w:r w:rsidRPr="00D877D7">
          <w:rPr>
            <w:rStyle w:val="Lienhypertexte"/>
            <w:noProof/>
          </w:rPr>
          <w:t>Figure 9 Package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3" w:history="1">
        <w:r w:rsidRPr="00D877D7">
          <w:rPr>
            <w:rStyle w:val="Lienhypertexte"/>
            <w:noProof/>
          </w:rPr>
          <w:t>Figure 10 Package 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4" w:history="1">
        <w:r w:rsidRPr="00D877D7">
          <w:rPr>
            <w:rStyle w:val="Lienhypertexte"/>
            <w:noProof/>
          </w:rPr>
          <w:t>Figure 11 Package 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121C2" w:rsidRDefault="000121C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/>
        </w:rPr>
      </w:pPr>
      <w:hyperlink w:anchor="_Toc310454345" w:history="1">
        <w:r w:rsidRPr="00D877D7">
          <w:rPr>
            <w:rStyle w:val="Lienhypertexte"/>
            <w:noProof/>
          </w:rPr>
          <w:t>Figure 12 Ecran d’accueil de YouRobot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1EE9" w:rsidRDefault="00391EE9" w:rsidP="005064AC">
      <w:pPr>
        <w:sectPr w:rsidR="00391EE9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CD3E07" w:rsidRDefault="00391EE9" w:rsidP="00D65DCF">
      <w:pPr>
        <w:pStyle w:val="Titre1"/>
      </w:pPr>
      <w:bookmarkStart w:id="12" w:name="_Toc310454315"/>
      <w:r w:rsidRPr="00D65DCF">
        <w:lastRenderedPageBreak/>
        <w:t>Présentation</w:t>
      </w:r>
      <w:r>
        <w:t xml:space="preserve"> </w:t>
      </w:r>
      <w:r w:rsidRPr="00012675">
        <w:t>générale</w:t>
      </w:r>
      <w:r>
        <w:t xml:space="preserve"> du sujet</w:t>
      </w:r>
      <w:bookmarkEnd w:id="12"/>
    </w:p>
    <w:p w:rsidR="00391EE9" w:rsidRDefault="00391EE9" w:rsidP="00391EE9"/>
    <w:p w:rsidR="00D65DCF" w:rsidRDefault="00D65DCF" w:rsidP="00DB0FB7">
      <w:r>
        <w:t xml:space="preserve">L’objectif de ce projet est la création d’un jeu vidéo en Java, l’aspect pédagogique visé derrière </w:t>
      </w:r>
      <w:proofErr w:type="gramStart"/>
      <w:r>
        <w:t>sont</w:t>
      </w:r>
      <w:proofErr w:type="gramEnd"/>
      <w:r>
        <w:t> les suivants :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Apprendre à utiliser des bibliothèques Java très peux documentée (Box2D et Zen)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Réaliser une application complète en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Mettre en pratique les notions vues en POO et Java</w:t>
      </w:r>
    </w:p>
    <w:p w:rsidR="00D65DCF" w:rsidRDefault="00D65DCF" w:rsidP="00DB0FB7">
      <w:pPr>
        <w:pStyle w:val="Paragraphedeliste"/>
        <w:numPr>
          <w:ilvl w:val="0"/>
          <w:numId w:val="5"/>
        </w:numPr>
      </w:pPr>
      <w:r>
        <w:t>Pouvoir créer des jeux 2D grâce à 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Réaliser un projet dans un temps très court : gestion du stress</w:t>
      </w:r>
    </w:p>
    <w:p w:rsidR="00D65DCF" w:rsidRDefault="00D65DCF" w:rsidP="00DB0FB7"/>
    <w:p w:rsidR="00D65DCF" w:rsidRDefault="00D65DCF" w:rsidP="00DB0FB7">
      <w:r>
        <w:t>Le sujet donné par M. FORAX Remy laissait certain point à l’appréciation personnel des développeurs. Nous avons suivie au maximum le sujet donné.</w:t>
      </w:r>
    </w:p>
    <w:p w:rsidR="00D65DCF" w:rsidRDefault="00D65DCF" w:rsidP="00DB0FB7"/>
    <w:p w:rsidR="00D65DCF" w:rsidRDefault="00D65DCF" w:rsidP="00DB0FB7">
      <w:r>
        <w:t>Le sujet est disponible à l’adresse suivante :</w:t>
      </w:r>
    </w:p>
    <w:p w:rsidR="00D65DCF" w:rsidRDefault="009571EB" w:rsidP="00DB0FB7">
      <w:pPr>
        <w:jc w:val="center"/>
      </w:pPr>
      <w:hyperlink r:id="rId14" w:history="1">
        <w:r w:rsidR="00D65DCF" w:rsidRPr="00767290">
          <w:rPr>
            <w:rStyle w:val="Lienhypertexte"/>
          </w:rPr>
          <w:t>http://igm.univ-mlv.fr/ens/IR/IR2/2011-2012/Java_Avance/project.php</w:t>
        </w:r>
      </w:hyperlink>
    </w:p>
    <w:p w:rsidR="00D65DCF" w:rsidRDefault="00D65DCF" w:rsidP="00D65DCF">
      <w:pPr>
        <w:pStyle w:val="Titre1"/>
      </w:pPr>
      <w:bookmarkStart w:id="13" w:name="_Toc310454316"/>
      <w:r>
        <w:t>Technologies utilisées et moyens</w:t>
      </w:r>
      <w:bookmarkEnd w:id="13"/>
    </w:p>
    <w:p w:rsidR="00D65DCF" w:rsidRDefault="00D65DCF" w:rsidP="00D65DCF">
      <w:pPr>
        <w:pStyle w:val="Titre2"/>
      </w:pPr>
      <w:bookmarkStart w:id="14" w:name="_Toc310454317"/>
      <w:r>
        <w:t>Environnement de développement</w:t>
      </w:r>
      <w:bookmarkEnd w:id="14"/>
    </w:p>
    <w:p w:rsidR="00D65DCF" w:rsidRDefault="00D65DCF" w:rsidP="00D65DCF"/>
    <w:p w:rsidR="009C32B2" w:rsidRDefault="00D65DCF" w:rsidP="00DB0FB7">
      <w:r>
        <w:t xml:space="preserve">Nous avons utilisée l’environnement de développement </w:t>
      </w:r>
      <w:proofErr w:type="spellStart"/>
      <w:r>
        <w:t>NetBeans</w:t>
      </w:r>
      <w:proofErr w:type="spellEnd"/>
      <w:r>
        <w:t xml:space="preserve">. Cet IDE </w:t>
      </w:r>
      <w:r>
        <w:rPr>
          <w:rStyle w:val="Appelnotedebasdep"/>
        </w:rPr>
        <w:footnoteReference w:id="1"/>
      </w:r>
      <w:r>
        <w:t>est très puissants même s’il ne dispose pas de toute les fonctionnalités offertes par son principal concurrent Eclipse, il a l’avantage d’être très simple à utiliser, ressemble à Visual Studio (Damien Girard programme en C# avec Visual Studio en entreprise)</w:t>
      </w:r>
      <w:r w:rsidR="009C32B2">
        <w:t>.</w:t>
      </w:r>
    </w:p>
    <w:p w:rsidR="00DB0FB7" w:rsidRDefault="00DB0FB7" w:rsidP="00D65DCF"/>
    <w:p w:rsidR="009C32B2" w:rsidRDefault="009C32B2" w:rsidP="009C32B2">
      <w:pPr>
        <w:pStyle w:val="Titre2"/>
      </w:pPr>
      <w:bookmarkStart w:id="15" w:name="_Toc310454318"/>
      <w:r>
        <w:t>Contrôle du code source et travail collaboratif</w:t>
      </w:r>
      <w:bookmarkEnd w:id="15"/>
    </w:p>
    <w:p w:rsidR="009C32B2" w:rsidRDefault="009C32B2" w:rsidP="009C32B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F79D7EA" wp14:editId="005D2279">
            <wp:simplePos x="0" y="0"/>
            <wp:positionH relativeFrom="column">
              <wp:posOffset>4634230</wp:posOffset>
            </wp:positionH>
            <wp:positionV relativeFrom="paragraph">
              <wp:posOffset>116840</wp:posOffset>
            </wp:positionV>
            <wp:extent cx="1181100" cy="51879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2B2" w:rsidRDefault="009C32B2" w:rsidP="00DB0FB7">
      <w:r>
        <w:t>Le contrôle du code source a été effectué sur Google Code.</w:t>
      </w:r>
      <w:r w:rsidRPr="009C32B2">
        <w:rPr>
          <w:noProof/>
          <w:lang w:eastAsia="fr-FR"/>
        </w:rPr>
        <w:t xml:space="preserve"> </w:t>
      </w:r>
    </w:p>
    <w:p w:rsidR="009C32B2" w:rsidRDefault="009571EB" w:rsidP="00DB0FB7">
      <w:hyperlink r:id="rId16" w:history="1">
        <w:r w:rsidR="009C32B2" w:rsidRPr="00767290">
          <w:rPr>
            <w:rStyle w:val="Lienhypertexte"/>
          </w:rPr>
          <w:t>http://code.google.com/p/yourobot</w:t>
        </w:r>
      </w:hyperlink>
    </w:p>
    <w:p w:rsidR="009C32B2" w:rsidRDefault="009C32B2" w:rsidP="00DB0FB7"/>
    <w:p w:rsidR="009C32B2" w:rsidRDefault="009C32B2" w:rsidP="00DB0FB7">
      <w:r>
        <w:t>Nous avons utilisé l’interface Subversion (SVN) pour récupérer et commit notre travail sur Google code.</w:t>
      </w:r>
    </w:p>
    <w:p w:rsidR="009C32B2" w:rsidRDefault="009C32B2" w:rsidP="00DB0FB7"/>
    <w:p w:rsidR="009C32B2" w:rsidRDefault="009C32B2" w:rsidP="00DB0FB7">
      <w:proofErr w:type="spellStart"/>
      <w:r>
        <w:t>Netbeans</w:t>
      </w:r>
      <w:proofErr w:type="spellEnd"/>
      <w:r>
        <w:t xml:space="preserve"> dispose d’un plugin (déjà intégré) permettant d’utiliser facilement Subversion, tout a été fait à partir de l’IDE.</w:t>
      </w:r>
    </w:p>
    <w:p w:rsidR="009C32B2" w:rsidRDefault="009C32B2" w:rsidP="009C32B2">
      <w:pPr>
        <w:pStyle w:val="Titre2"/>
      </w:pPr>
      <w:bookmarkStart w:id="16" w:name="_Toc310454319"/>
      <w:r>
        <w:t>Diagramme UML</w:t>
      </w:r>
      <w:bookmarkEnd w:id="16"/>
    </w:p>
    <w:p w:rsidR="009C32B2" w:rsidRDefault="009C32B2" w:rsidP="009C32B2"/>
    <w:p w:rsidR="009C32B2" w:rsidRDefault="009C32B2" w:rsidP="00DB0FB7">
      <w:r>
        <w:t xml:space="preserve">Nous avons utilisé le logiciel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pour faire les diagrammes UML de l’application.</w:t>
      </w:r>
    </w:p>
    <w:p w:rsidR="009C32B2" w:rsidRDefault="009C32B2" w:rsidP="00DB0FB7"/>
    <w:p w:rsidR="009C32B2" w:rsidRDefault="009C32B2" w:rsidP="00DB0FB7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000362E" wp14:editId="732B3B5B">
            <wp:simplePos x="0" y="0"/>
            <wp:positionH relativeFrom="column">
              <wp:posOffset>4919980</wp:posOffset>
            </wp:positionH>
            <wp:positionV relativeFrom="paragraph">
              <wp:posOffset>20955</wp:posOffset>
            </wp:positionV>
            <wp:extent cx="704850" cy="704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ne supporte pas encore Java 7 c’est pourquoi nous avons codé le projet en style Java 6. Néanmoins nous avons utilisé la bibliothèque JDK 7, notamment « </w:t>
      </w:r>
      <w:proofErr w:type="spellStart"/>
      <w:proofErr w:type="gramStart"/>
      <w:r>
        <w:t>Objects.RequireNonNull</w:t>
      </w:r>
      <w:proofErr w:type="spellEnd"/>
      <w:r>
        <w:t>(</w:t>
      </w:r>
      <w:proofErr w:type="gramEnd"/>
      <w:r>
        <w:t>) ».</w:t>
      </w:r>
    </w:p>
    <w:p w:rsidR="009C32B2" w:rsidRDefault="009C32B2" w:rsidP="009C32B2">
      <w:pPr>
        <w:pStyle w:val="Titre1"/>
      </w:pPr>
      <w:bookmarkStart w:id="17" w:name="_Toc310454320"/>
      <w:r>
        <w:lastRenderedPageBreak/>
        <w:t>Déroulement du projet</w:t>
      </w:r>
      <w:bookmarkEnd w:id="17"/>
    </w:p>
    <w:p w:rsidR="009C32B2" w:rsidRDefault="009C32B2" w:rsidP="009C32B2"/>
    <w:p w:rsidR="009C32B2" w:rsidRDefault="009C32B2" w:rsidP="00DB0FB7">
      <w:r>
        <w:t>Le projet s’est déroulé selon les phases suivantes :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Terminer avant tout le projet d’algorithmie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Lire et appréhender le cahier des charges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cas d’utilisations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>Cela donne la première esquisse de l’organisation du code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Réalisation des diagrammes de classes</w:t>
      </w:r>
    </w:p>
    <w:p w:rsidR="009C32B2" w:rsidRDefault="009C32B2" w:rsidP="00DB0FB7">
      <w:pPr>
        <w:pStyle w:val="Paragraphedeliste"/>
        <w:numPr>
          <w:ilvl w:val="1"/>
          <w:numId w:val="5"/>
        </w:numPr>
      </w:pPr>
      <w:r>
        <w:t xml:space="preserve">Et génération par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UModel</w:t>
      </w:r>
      <w:proofErr w:type="spellEnd"/>
      <w:r>
        <w:t xml:space="preserve"> du squelette de l’application.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Programmation de la partie graphique et affichage</w:t>
      </w:r>
    </w:p>
    <w:p w:rsidR="009C32B2" w:rsidRDefault="009C32B2" w:rsidP="00DB0FB7">
      <w:pPr>
        <w:pStyle w:val="Paragraphedeliste"/>
        <w:numPr>
          <w:ilvl w:val="0"/>
          <w:numId w:val="5"/>
        </w:numPr>
      </w:pPr>
      <w:r>
        <w:t>Apprentissage de JBox2D (et Box2D)</w:t>
      </w:r>
    </w:p>
    <w:p w:rsidR="009C32B2" w:rsidRDefault="00DB0FB7" w:rsidP="00DB0FB7">
      <w:pPr>
        <w:pStyle w:val="Paragraphedeliste"/>
        <w:numPr>
          <w:ilvl w:val="0"/>
          <w:numId w:val="5"/>
        </w:numPr>
      </w:pPr>
      <w:r>
        <w:t>Implantation dans le projet de JBox2D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Tests de la partie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Programmation des menus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Design et mise en place des niveaux</w:t>
      </w:r>
    </w:p>
    <w:p w:rsidR="00DB0FB7" w:rsidRPr="009C32B2" w:rsidRDefault="00DB0FB7" w:rsidP="00DB0FB7">
      <w:pPr>
        <w:pStyle w:val="Paragraphedeliste"/>
        <w:numPr>
          <w:ilvl w:val="0"/>
          <w:numId w:val="5"/>
        </w:numPr>
      </w:pPr>
      <w:r>
        <w:t>Réalisation du rapport</w:t>
      </w:r>
    </w:p>
    <w:p w:rsidR="00D65DCF" w:rsidRDefault="00D65DCF" w:rsidP="00DB0FB7"/>
    <w:p w:rsidR="00DB0FB7" w:rsidRDefault="00DB0FB7" w:rsidP="00DB0FB7">
      <w:r>
        <w:t>Le projet a été réalisé dans un temps très court (2 semaines complètes). L’analyse complète de l’application et les diagrammes UML ont permis une programmation très rapide et efficace.</w:t>
      </w:r>
      <w:r>
        <w:br w:type="page"/>
      </w:r>
    </w:p>
    <w:p w:rsidR="00391EE9" w:rsidRDefault="000D37D0" w:rsidP="00D65DCF">
      <w:pPr>
        <w:pStyle w:val="Titre1"/>
      </w:pPr>
      <w:bookmarkStart w:id="18" w:name="_Toc310454321"/>
      <w:r>
        <w:lastRenderedPageBreak/>
        <w:t>Diagrammes de cas d’utilisations</w:t>
      </w:r>
      <w:bookmarkEnd w:id="18"/>
    </w:p>
    <w:p w:rsidR="000D37D0" w:rsidRPr="000D37D0" w:rsidRDefault="000D37D0" w:rsidP="000D37D0">
      <w:pPr>
        <w:pStyle w:val="Titre2"/>
      </w:pPr>
      <w:bookmarkStart w:id="19" w:name="_Toc310454322"/>
      <w:r>
        <w:t>Les joueurs</w:t>
      </w:r>
      <w:bookmarkEnd w:id="19"/>
    </w:p>
    <w:p w:rsidR="000D37D0" w:rsidRDefault="000D37D0" w:rsidP="000D37D0"/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91068D" wp14:editId="42B5423D">
            <wp:extent cx="5753100" cy="3181350"/>
            <wp:effectExtent l="0" t="0" r="0" b="0"/>
            <wp:docPr id="1" name="Image 1" descr="C:\Users\Damien\Documents\Inge2K\Java\Projet\YouRobot_UML_Export\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nge2K\Java\Projet\YouRobot_UML_Export\Joueu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0D37D0" w:rsidP="000D37D0">
      <w:pPr>
        <w:pStyle w:val="Lgende"/>
        <w:jc w:val="center"/>
      </w:pPr>
      <w:bookmarkStart w:id="20" w:name="_Toc3104543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</w:t>
      </w:r>
      <w:r>
        <w:fldChar w:fldCharType="end"/>
      </w:r>
      <w:r>
        <w:t xml:space="preserve"> Diagramme des cas d’utilisations des joueurs</w:t>
      </w:r>
      <w:bookmarkEnd w:id="20"/>
    </w:p>
    <w:p w:rsidR="00DB0FB7" w:rsidRDefault="00DB0FB7" w:rsidP="000D37D0">
      <w:r>
        <w:t>Après la lecture du sujet, le premier diagramme à avoir été réalisé a été le diagramme des cas d’utilisations des joueurs.</w:t>
      </w:r>
    </w:p>
    <w:p w:rsidR="00DB0FB7" w:rsidRDefault="00DB0FB7" w:rsidP="000D37D0"/>
    <w:p w:rsidR="00DB0FB7" w:rsidRDefault="00DB0FB7" w:rsidP="000D37D0">
      <w:r>
        <w:t>Nous voyons donc un Joueur et une IA, qui contrôle un robot. Un robot à des points de vue peut avoir des bonus.</w:t>
      </w:r>
    </w:p>
    <w:p w:rsidR="00DB0FB7" w:rsidRDefault="00DB0FB7" w:rsidP="000D37D0"/>
    <w:p w:rsidR="00DB0FB7" w:rsidRDefault="00DB0FB7" w:rsidP="000D37D0">
      <w:r>
        <w:t>Les bonus ont un type (Bois, Pierre, glace) et/ou une durée.</w:t>
      </w:r>
    </w:p>
    <w:p w:rsidR="00DB0FB7" w:rsidRPr="00DB0FB7" w:rsidRDefault="000D37D0" w:rsidP="00DB0FB7">
      <w:pPr>
        <w:pStyle w:val="Titre2"/>
      </w:pPr>
      <w:bookmarkStart w:id="21" w:name="_Toc310454323"/>
      <w:r>
        <w:lastRenderedPageBreak/>
        <w:t>Les éléments et le terrain de jeux</w:t>
      </w:r>
      <w:bookmarkEnd w:id="21"/>
    </w:p>
    <w:p w:rsidR="000D37D0" w:rsidRDefault="000D37D0" w:rsidP="000D37D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EBAF108" wp14:editId="24BD95B3">
            <wp:extent cx="5753100" cy="4171950"/>
            <wp:effectExtent l="0" t="0" r="0" b="0"/>
            <wp:docPr id="2" name="Image 2" descr="C:\Users\Damien\Documents\Inge2K\Java\Projet\YouRobot_UML_Export\Ter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ien\Documents\Inge2K\Java\Projet\YouRobot_UML_Export\Ter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Pr="000D37D0" w:rsidRDefault="000D37D0" w:rsidP="000D37D0">
      <w:pPr>
        <w:pStyle w:val="Lgende"/>
        <w:jc w:val="center"/>
      </w:pPr>
      <w:bookmarkStart w:id="22" w:name="_Toc3104543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2</w:t>
      </w:r>
      <w:r>
        <w:fldChar w:fldCharType="end"/>
      </w:r>
      <w:r>
        <w:t xml:space="preserve"> Diagramme des cas d’utilisation du terrain</w:t>
      </w:r>
      <w:bookmarkEnd w:id="22"/>
    </w:p>
    <w:p w:rsidR="00391EE9" w:rsidRDefault="00DB0FB7" w:rsidP="00391EE9">
      <w:r>
        <w:t>Le terrain de jeux dispose de plusieurs zones (deux de départ et une de sortie).</w:t>
      </w:r>
    </w:p>
    <w:p w:rsidR="00DB0FB7" w:rsidRDefault="00DB0FB7" w:rsidP="00391EE9"/>
    <w:p w:rsidR="00DB0FB7" w:rsidRDefault="00DB0FB7" w:rsidP="00391EE9">
      <w:r>
        <w:t>Les éléments du jeu sont les suivants :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barres (ne peuvent bouger)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murs (peuvent bouger à cause d’un bonus)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robots</w:t>
      </w:r>
    </w:p>
    <w:p w:rsidR="00DB0FB7" w:rsidRDefault="00DB0FB7" w:rsidP="00DB0FB7">
      <w:pPr>
        <w:pStyle w:val="Paragraphedeliste"/>
        <w:numPr>
          <w:ilvl w:val="0"/>
          <w:numId w:val="5"/>
        </w:numPr>
      </w:pPr>
      <w:r>
        <w:t>Des bonus</w:t>
      </w:r>
    </w:p>
    <w:p w:rsidR="00DB0FB7" w:rsidRDefault="00DB0FB7" w:rsidP="00391EE9"/>
    <w:p w:rsidR="00B401AA" w:rsidRDefault="00E3502A" w:rsidP="00E3502A">
      <w:pPr>
        <w:pStyle w:val="Titre2"/>
      </w:pPr>
      <w:bookmarkStart w:id="23" w:name="_Toc310454324"/>
      <w:r>
        <w:t>Conclusion sur les diagrammes de classes</w:t>
      </w:r>
      <w:bookmarkEnd w:id="23"/>
    </w:p>
    <w:p w:rsidR="00E3502A" w:rsidRDefault="00E3502A" w:rsidP="00E3502A"/>
    <w:p w:rsidR="00E3502A" w:rsidRDefault="00E3502A" w:rsidP="00E3502A">
      <w:r>
        <w:t>Grâce au diagramme de classe, nous avons pu formaliser et mettre au clair nos esprits sur ce que le projet devait faire et comment  nous devions le faire.</w:t>
      </w:r>
    </w:p>
    <w:p w:rsidR="00E3502A" w:rsidRDefault="00E3502A" w:rsidP="00E3502A"/>
    <w:p w:rsidR="00E3502A" w:rsidRDefault="00E3502A" w:rsidP="00E3502A">
      <w:r>
        <w:t>L’étape suivante a été la réalisation des diagrammes de classe.</w:t>
      </w:r>
    </w:p>
    <w:p w:rsidR="00E3502A" w:rsidRPr="00E3502A" w:rsidRDefault="00E3502A" w:rsidP="00E3502A"/>
    <w:p w:rsidR="000D37D0" w:rsidRDefault="000D37D0">
      <w:pPr>
        <w:widowControl/>
        <w:suppressAutoHyphens w:val="0"/>
        <w:spacing w:after="200" w:line="276" w:lineRule="auto"/>
        <w:sectPr w:rsidR="000D37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E3502A" w:rsidRDefault="00E3502A" w:rsidP="00E3502A">
      <w:pPr>
        <w:pStyle w:val="Titre1"/>
      </w:pPr>
      <w:bookmarkStart w:id="24" w:name="_Toc310454325"/>
      <w:r>
        <w:lastRenderedPageBreak/>
        <w:t>Diagrammes de classes</w:t>
      </w:r>
      <w:bookmarkEnd w:id="24"/>
    </w:p>
    <w:p w:rsidR="00E3502A" w:rsidRDefault="00E3502A" w:rsidP="00E3502A">
      <w:pPr>
        <w:pStyle w:val="Titre2"/>
        <w:numPr>
          <w:ilvl w:val="0"/>
          <w:numId w:val="4"/>
        </w:numPr>
      </w:pPr>
      <w:bookmarkStart w:id="25" w:name="_Toc310454326"/>
      <w:r>
        <w:t>Diagramme complet de l’application</w:t>
      </w:r>
      <w:bookmarkEnd w:id="25"/>
    </w:p>
    <w:p w:rsidR="00E3502A" w:rsidRDefault="00E3502A" w:rsidP="00E3502A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D536FD" wp14:editId="4449528C">
            <wp:extent cx="9450388" cy="2895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56951" cy="2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A" w:rsidRDefault="00E3502A" w:rsidP="00E3502A">
      <w:pPr>
        <w:pStyle w:val="Lgende"/>
        <w:jc w:val="center"/>
      </w:pPr>
      <w:bookmarkStart w:id="26" w:name="_Toc3104543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3</w:t>
      </w:r>
      <w:r>
        <w:fldChar w:fldCharType="end"/>
      </w:r>
      <w:r>
        <w:t xml:space="preserve"> Diagramme de classe complet</w:t>
      </w:r>
      <w:bookmarkEnd w:id="26"/>
    </w:p>
    <w:p w:rsidR="00E3502A" w:rsidRDefault="00E3502A" w:rsidP="00E3502A">
      <w:pPr>
        <w:jc w:val="left"/>
      </w:pPr>
      <w:r>
        <w:t>Voici le diagramme de classe complet de l’application. Comme vous pouvez le voir l’application est fortement découpé, mais en regardant de plus près le découpage est logique.</w:t>
      </w:r>
    </w:p>
    <w:p w:rsidR="00E3502A" w:rsidRDefault="00E3502A" w:rsidP="00E3502A">
      <w:pPr>
        <w:jc w:val="left"/>
      </w:pPr>
    </w:p>
    <w:p w:rsidR="00E3502A" w:rsidRDefault="009571EB" w:rsidP="00E3502A">
      <w:pPr>
        <w:jc w:val="left"/>
      </w:pPr>
      <w:r>
        <w:t>Ce</w:t>
      </w:r>
      <w:r w:rsidR="00E3502A">
        <w:t xml:space="preserve"> diagramme dit : Un monde contient des éléments</w:t>
      </w:r>
      <w:r w:rsidR="00EC2E60">
        <w:t xml:space="preserve"> et des zones</w:t>
      </w:r>
      <w:r w:rsidR="00E3502A">
        <w:t>, une partie</w:t>
      </w:r>
      <w:r w:rsidR="00EC2E60">
        <w:t xml:space="preserve"> (Game)</w:t>
      </w:r>
      <w:r w:rsidR="00E3502A">
        <w:t xml:space="preserve"> est composée d’u</w:t>
      </w:r>
      <w:r w:rsidR="00EC2E60">
        <w:t>n monde et de bonus et possède un ou deux joueurs humains, un joueur humain est associé à un robot (</w:t>
      </w:r>
      <w:proofErr w:type="spellStart"/>
      <w:r w:rsidR="00EC2E60">
        <w:t>robotPlayer</w:t>
      </w:r>
      <w:proofErr w:type="spellEnd"/>
      <w:r w:rsidR="00EC2E60">
        <w:t>).</w:t>
      </w:r>
    </w:p>
    <w:p w:rsidR="00EC2E60" w:rsidRDefault="00EC2E60" w:rsidP="00E3502A">
      <w:pPr>
        <w:jc w:val="left"/>
      </w:pPr>
    </w:p>
    <w:p w:rsidR="00E3502A" w:rsidRDefault="00E3502A" w:rsidP="00E3502A">
      <w:pPr>
        <w:jc w:val="left"/>
      </w:pPr>
    </w:p>
    <w:p w:rsidR="00E3502A" w:rsidRPr="00E3502A" w:rsidRDefault="00E3502A" w:rsidP="00E3502A">
      <w:pPr>
        <w:jc w:val="left"/>
        <w:sectPr w:rsidR="00E3502A" w:rsidRPr="00E3502A" w:rsidSect="000D37D0">
          <w:headerReference w:type="default" r:id="rId21"/>
          <w:footerReference w:type="default" r:id="rId22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D37D0" w:rsidRDefault="00EC2E60" w:rsidP="00EC2E60">
      <w:pPr>
        <w:pStyle w:val="Titre2"/>
      </w:pPr>
      <w:bookmarkStart w:id="27" w:name="_Toc310454327"/>
      <w:r>
        <w:lastRenderedPageBreak/>
        <w:t>Découpage de l’application</w:t>
      </w:r>
      <w:bookmarkEnd w:id="27"/>
    </w:p>
    <w:p w:rsidR="00EC2E60" w:rsidRDefault="00EC2E60" w:rsidP="00EC2E60"/>
    <w:p w:rsidR="00EC2E60" w:rsidRDefault="00EC2E60" w:rsidP="00EC2E60">
      <w:r>
        <w:t>Nous avons réalisé de nombreux packages pour notre application, l’objectif étant clairement de spécialiser chaque partie du jeu.</w:t>
      </w:r>
    </w:p>
    <w:p w:rsidR="00EC2E60" w:rsidRDefault="00EC2E60" w:rsidP="00EC2E60"/>
    <w:p w:rsidR="00EC2E60" w:rsidRDefault="00EC2E60" w:rsidP="00EC2E60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A12AC65" wp14:editId="696C984C">
            <wp:extent cx="2495550" cy="18954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Pr="00D0184B" w:rsidRDefault="00EC2E60" w:rsidP="00D0184B">
      <w:pPr>
        <w:pStyle w:val="Lgende"/>
        <w:jc w:val="center"/>
      </w:pPr>
      <w:bookmarkStart w:id="28" w:name="_Toc3104543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4</w:t>
      </w:r>
      <w:r>
        <w:fldChar w:fldCharType="end"/>
      </w:r>
      <w:r>
        <w:t xml:space="preserve"> Packages du jeu</w:t>
      </w:r>
      <w:bookmarkEnd w:id="28"/>
    </w:p>
    <w:p w:rsidR="00EC2E60" w:rsidRDefault="00EC2E60" w:rsidP="00EC2E60">
      <w:r>
        <w:t>Explications des différents </w:t>
      </w:r>
      <w:proofErr w:type="gramStart"/>
      <w:r>
        <w:t>packages</w:t>
      </w:r>
      <w:proofErr w:type="gramEnd"/>
      <w:r>
        <w:t> :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YouRobot</w:t>
      </w:r>
      <w:proofErr w:type="spellEnd"/>
      <w:r>
        <w:t> : Paramètres de l’application, classes vraiment générales</w:t>
      </w:r>
    </w:p>
    <w:p w:rsidR="00EC2E60" w:rsidRDefault="00EC2E60" w:rsidP="00EC2E60">
      <w:pPr>
        <w:pStyle w:val="Paragraphedeliste"/>
        <w:numPr>
          <w:ilvl w:val="0"/>
          <w:numId w:val="5"/>
        </w:numPr>
      </w:pPr>
      <w:proofErr w:type="spellStart"/>
      <w:r>
        <w:t>Context</w:t>
      </w:r>
      <w:proofErr w:type="spellEnd"/>
      <w:r>
        <w:t> : Eléments étant lié</w:t>
      </w:r>
      <w:r w:rsidR="00D0184B">
        <w:t>s</w:t>
      </w:r>
      <w:r>
        <w:t xml:space="preserve"> au menus </w:t>
      </w:r>
      <w:r w:rsidR="00D0184B">
        <w:t>et déroulement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</w:t>
      </w:r>
      <w:proofErr w:type="spellEnd"/>
      <w:r>
        <w:t> : Contient la classe abstraite « </w:t>
      </w:r>
      <w:proofErr w:type="spellStart"/>
      <w:r>
        <w:t>Element</w:t>
      </w:r>
      <w:proofErr w:type="spellEnd"/>
      <w:r>
        <w:t> », le monde ainsi que le loader de texture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Elements.area</w:t>
      </w:r>
      <w:proofErr w:type="spellEnd"/>
      <w:r>
        <w:t> : Contient les zones de départ et de fin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Elements.bonus</w:t>
      </w:r>
      <w:proofErr w:type="spellEnd"/>
      <w:r>
        <w:t> : Contient les différents bonus du jeu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Elements.robot</w:t>
      </w:r>
      <w:proofErr w:type="spellEnd"/>
      <w:r>
        <w:t> : Contient les robots</w:t>
      </w:r>
    </w:p>
    <w:p w:rsidR="00D0184B" w:rsidRDefault="00D0184B" w:rsidP="00EC2E60">
      <w:pPr>
        <w:pStyle w:val="Paragraphedeliste"/>
        <w:numPr>
          <w:ilvl w:val="0"/>
          <w:numId w:val="5"/>
        </w:numPr>
      </w:pPr>
      <w:proofErr w:type="spellStart"/>
      <w:r>
        <w:t>Elements.wall</w:t>
      </w:r>
      <w:proofErr w:type="spellEnd"/>
      <w:r>
        <w:t> : Contient les murs et barres</w:t>
      </w:r>
    </w:p>
    <w:p w:rsidR="00EC2E60" w:rsidRPr="00EC2E60" w:rsidRDefault="00EC2E60" w:rsidP="00EC2E60"/>
    <w:p w:rsidR="00EC2E60" w:rsidRDefault="00D0184B" w:rsidP="00D0184B">
      <w:pPr>
        <w:pStyle w:val="Titre2"/>
      </w:pPr>
      <w:bookmarkStart w:id="29" w:name="_Toc310454328"/>
      <w:r>
        <w:lastRenderedPageBreak/>
        <w:t xml:space="preserve">Package </w:t>
      </w:r>
      <w:proofErr w:type="spellStart"/>
      <w:r>
        <w:t>YouRobot</w:t>
      </w:r>
      <w:bookmarkEnd w:id="29"/>
      <w:proofErr w:type="spellEnd"/>
    </w:p>
    <w:p w:rsidR="00D0184B" w:rsidRDefault="00D0184B" w:rsidP="00D0184B">
      <w:pPr>
        <w:keepNext/>
      </w:pPr>
      <w:r>
        <w:rPr>
          <w:noProof/>
          <w:lang w:eastAsia="fr-FR"/>
        </w:rPr>
        <w:drawing>
          <wp:inline distT="0" distB="0" distL="0" distR="0" wp14:anchorId="252B6DB0" wp14:editId="0E1BCA50">
            <wp:extent cx="5629275" cy="3952875"/>
            <wp:effectExtent l="0" t="0" r="9525" b="9525"/>
            <wp:docPr id="19" name="Image 19" descr="C:\Users\Damien\Documents\Inge2K\Java\Projet\YouRobot_UML_Export\Content of you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en\Documents\Inge2K\Java\Projet\YouRobot_UML_Export\Content of yourob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0184B" w:rsidP="00D0184B">
      <w:pPr>
        <w:pStyle w:val="Lgende"/>
        <w:jc w:val="center"/>
      </w:pPr>
      <w:bookmarkStart w:id="30" w:name="_Toc3104543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5</w:t>
      </w:r>
      <w:r>
        <w:fldChar w:fldCharType="end"/>
      </w:r>
      <w:r>
        <w:t xml:space="preserve"> Classe contenue dans le package </w:t>
      </w:r>
      <w:proofErr w:type="spellStart"/>
      <w:r>
        <w:t>YouRobot</w:t>
      </w:r>
      <w:bookmarkEnd w:id="30"/>
      <w:proofErr w:type="spellEnd"/>
    </w:p>
    <w:p w:rsidR="00D0184B" w:rsidRDefault="00D0184B" w:rsidP="00D0184B">
      <w:r>
        <w:t>L’application dispose de paramètres globaux (classe Settings), même si cela n’est pas optimal cela convient parfaitement pour notre cahier des charges, car rarement ces paramètres sont modifiés.</w:t>
      </w:r>
    </w:p>
    <w:p w:rsidR="00D0184B" w:rsidRDefault="00D0184B" w:rsidP="00D0184B"/>
    <w:p w:rsidR="00D0184B" w:rsidRDefault="00D0184B" w:rsidP="00D0184B">
      <w:r>
        <w:t>Aussi nous voyons la classe Manager qui gère le comportement de l’application (menu et déroulement du jeu). Cette classe est associée à des Player.</w:t>
      </w:r>
    </w:p>
    <w:p w:rsidR="00D0184B" w:rsidRDefault="00D0184B" w:rsidP="00D0184B"/>
    <w:p w:rsidR="00D0184B" w:rsidRPr="00D0184B" w:rsidRDefault="00D0184B" w:rsidP="00D0184B">
      <w:r>
        <w:t xml:space="preserve">En fait cela est fait comme ça car </w:t>
      </w:r>
      <w:r w:rsidR="00D77C67">
        <w:t>dans le futur il se peut que nous voulions charger les configurations des joueurs depuis des fichiers de configuration. Donc au démarrage on crée des joueurs et un manager.</w:t>
      </w:r>
      <w:r>
        <w:t xml:space="preserve"> </w:t>
      </w:r>
    </w:p>
    <w:p w:rsidR="00D0184B" w:rsidRDefault="00D0184B" w:rsidP="00D0184B"/>
    <w:p w:rsidR="00D77C67" w:rsidRDefault="00D77C67" w:rsidP="00D77C67">
      <w:pPr>
        <w:pStyle w:val="Titre2"/>
      </w:pPr>
      <w:bookmarkStart w:id="31" w:name="_Toc310454329"/>
      <w:r>
        <w:lastRenderedPageBreak/>
        <w:t xml:space="preserve">Package </w:t>
      </w:r>
      <w:proofErr w:type="spellStart"/>
      <w:r>
        <w:t>elements</w:t>
      </w:r>
      <w:bookmarkEnd w:id="31"/>
      <w:proofErr w:type="spellEnd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A5F5551" wp14:editId="2658C5D7">
            <wp:extent cx="5838826" cy="2426400"/>
            <wp:effectExtent l="0" t="0" r="0" b="0"/>
            <wp:docPr id="7" name="Image 7" descr="C:\Users\Damien\Documents\Inge2K\Java\Projet\YouRobot_UML_Export\Content of 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ien\Documents\Inge2K\Java\Projet\YouRobot_UML_Export\Content of elemen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7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pStyle w:val="Lgende"/>
        <w:jc w:val="center"/>
      </w:pPr>
      <w:bookmarkStart w:id="32" w:name="_Toc3104543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6</w:t>
      </w:r>
      <w:r>
        <w:fldChar w:fldCharType="end"/>
      </w:r>
      <w:r>
        <w:t xml:space="preserve"> Contenu du package </w:t>
      </w:r>
      <w:proofErr w:type="spellStart"/>
      <w:r>
        <w:t>elements</w:t>
      </w:r>
      <w:bookmarkEnd w:id="32"/>
      <w:proofErr w:type="spellEnd"/>
    </w:p>
    <w:p w:rsidR="00D77C67" w:rsidRDefault="00D77C67" w:rsidP="00D77C67"/>
    <w:p w:rsidR="009571EB" w:rsidRDefault="00D77C67" w:rsidP="00D77C67">
      <w:r>
        <w:t xml:space="preserve">Dans le package </w:t>
      </w:r>
      <w:proofErr w:type="spellStart"/>
      <w:r>
        <w:t>elements</w:t>
      </w:r>
      <w:proofErr w:type="spellEnd"/>
      <w:r>
        <w:t xml:space="preserve"> nous pouvons voir la classe abstraite </w:t>
      </w:r>
      <w:proofErr w:type="spellStart"/>
      <w:r>
        <w:t>Element</w:t>
      </w:r>
      <w:proofErr w:type="spellEnd"/>
      <w:r>
        <w:t>. Cette classe contient le comportement par défaut de n’importe quel élément du jeu.</w:t>
      </w:r>
    </w:p>
    <w:p w:rsidR="00D77C67" w:rsidRDefault="00D77C67" w:rsidP="00D77C67"/>
    <w:p w:rsidR="00D77C67" w:rsidRDefault="00D77C67" w:rsidP="00D77C67">
      <w:proofErr w:type="spellStart"/>
      <w:r>
        <w:t>TextureLoader</w:t>
      </w:r>
      <w:proofErr w:type="spellEnd"/>
      <w:r>
        <w:t xml:space="preserve"> est une classe implantant le design pattern </w:t>
      </w:r>
      <w:proofErr w:type="spellStart"/>
      <w:r>
        <w:t>FlyWeight</w:t>
      </w:r>
      <w:proofErr w:type="spellEnd"/>
      <w:r>
        <w:t>, il permet de ne charger qu’une seule fois en mémoire une texture.</w:t>
      </w:r>
    </w:p>
    <w:p w:rsidR="00D77C67" w:rsidRDefault="00D77C67" w:rsidP="00D77C67"/>
    <w:p w:rsidR="00D77C67" w:rsidRDefault="00D77C67" w:rsidP="00D77C67">
      <w:proofErr w:type="spellStart"/>
      <w:r>
        <w:t>WorldSet</w:t>
      </w:r>
      <w:proofErr w:type="spellEnd"/>
      <w:r>
        <w:t xml:space="preserve"> est un ensemble de monde, il est utilisé par la classe Manager pour savoir quel niveau doit-on jouer.</w:t>
      </w:r>
    </w:p>
    <w:p w:rsidR="00D77C67" w:rsidRDefault="00D77C67" w:rsidP="00D77C67"/>
    <w:p w:rsidR="00D77C67" w:rsidRDefault="00D77C67" w:rsidP="00D77C67">
      <w:r>
        <w:t>World représente un monde et contient donc des éléments.</w:t>
      </w:r>
    </w:p>
    <w:p w:rsidR="00D77C67" w:rsidRDefault="00D77C67" w:rsidP="00D77C67"/>
    <w:p w:rsidR="00D77C67" w:rsidRDefault="00D77C67" w:rsidP="00D77C67">
      <w:r>
        <w:t xml:space="preserve">Chaque élément </w:t>
      </w:r>
      <w:proofErr w:type="gramStart"/>
      <w:r>
        <w:t>dispose</w:t>
      </w:r>
      <w:proofErr w:type="gramEnd"/>
      <w:r>
        <w:t xml:space="preserve"> aussi d’un type, ce type est utilisé par la suite pour déterminer la puissance des bonus.</w:t>
      </w:r>
    </w:p>
    <w:p w:rsidR="009571EB" w:rsidRDefault="009571EB" w:rsidP="009571EB">
      <w:pPr>
        <w:pStyle w:val="Titre2"/>
      </w:pPr>
      <w:bookmarkStart w:id="33" w:name="_Toc310454330"/>
      <w:r>
        <w:lastRenderedPageBreak/>
        <w:t xml:space="preserve">La classe abstraite </w:t>
      </w:r>
      <w:proofErr w:type="spellStart"/>
      <w:r>
        <w:t>Element</w:t>
      </w:r>
      <w:bookmarkEnd w:id="33"/>
      <w:proofErr w:type="spellEnd"/>
    </w:p>
    <w:p w:rsidR="009571EB" w:rsidRDefault="009571EB" w:rsidP="009571E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036F37" wp14:editId="5DCE78C1">
            <wp:extent cx="5419725" cy="5133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EB" w:rsidRDefault="009571EB" w:rsidP="009571EB">
      <w:pPr>
        <w:pStyle w:val="Lgende"/>
        <w:jc w:val="center"/>
      </w:pPr>
      <w:bookmarkStart w:id="34" w:name="_Toc3104543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7</w:t>
      </w:r>
      <w:r>
        <w:fldChar w:fldCharType="end"/>
      </w:r>
      <w:r>
        <w:t xml:space="preserve"> La classe </w:t>
      </w:r>
      <w:proofErr w:type="spellStart"/>
      <w:r>
        <w:t>Element</w:t>
      </w:r>
      <w:bookmarkEnd w:id="34"/>
      <w:proofErr w:type="spellEnd"/>
    </w:p>
    <w:p w:rsidR="009571EB" w:rsidRDefault="009571EB" w:rsidP="009571EB">
      <w:r>
        <w:t xml:space="preserve">La classe élément est la brique principale de </w:t>
      </w:r>
      <w:proofErr w:type="spellStart"/>
      <w:r>
        <w:t>YouRobot</w:t>
      </w:r>
      <w:proofErr w:type="spellEnd"/>
      <w:r>
        <w:t>. Cette classe permet et effectue les opérations suivantes :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Dessiner une texture, supporte l’orientation.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Obtenir et définir la position de la texture.</w:t>
      </w:r>
    </w:p>
    <w:p w:rsidR="009571EB" w:rsidRDefault="009571EB" w:rsidP="009571EB">
      <w:pPr>
        <w:pStyle w:val="Paragraphedeliste"/>
        <w:numPr>
          <w:ilvl w:val="0"/>
          <w:numId w:val="5"/>
        </w:numPr>
      </w:pPr>
      <w:r>
        <w:t>S’attacher et se détacher d’un monde (classe World). (</w:t>
      </w:r>
      <w:proofErr w:type="spellStart"/>
      <w:r>
        <w:t>attachToWorld</w:t>
      </w:r>
      <w:proofErr w:type="spellEnd"/>
      <w:r>
        <w:t xml:space="preserve"> et </w:t>
      </w:r>
      <w:proofErr w:type="spellStart"/>
      <w:r>
        <w:t>detachFromWorld</w:t>
      </w:r>
      <w:proofErr w:type="spellEnd"/>
      <w:r>
        <w:t>)</w:t>
      </w:r>
    </w:p>
    <w:p w:rsidR="009571EB" w:rsidRDefault="009571EB" w:rsidP="009571EB">
      <w:pPr>
        <w:pStyle w:val="Paragraphedeliste"/>
        <w:numPr>
          <w:ilvl w:val="1"/>
          <w:numId w:val="5"/>
        </w:numPr>
      </w:pPr>
      <w:r>
        <w:t>L’attache d’un élément à un monde est obligatoire et a été fait comme cela car un Body de Box2D est créé à partir dans World de JBox2D.</w:t>
      </w:r>
    </w:p>
    <w:p w:rsidR="009571EB" w:rsidRDefault="009571EB" w:rsidP="009571EB"/>
    <w:p w:rsidR="009571EB" w:rsidRDefault="009571EB" w:rsidP="009571EB">
      <w:r>
        <w:t>Le code d’attache est le suivant :</w:t>
      </w:r>
    </w:p>
    <w:p w:rsidR="005064AC" w:rsidRPr="005064AC" w:rsidRDefault="005064AC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>/</w:t>
      </w:r>
      <w:r w:rsidR="009571EB" w:rsidRPr="005064AC">
        <w:rPr>
          <w:color w:val="595959" w:themeColor="text1" w:themeTint="A6"/>
        </w:rPr>
        <w:t xml:space="preserve">/ </w:t>
      </w:r>
      <w:proofErr w:type="gramStart"/>
      <w:r w:rsidR="009571EB" w:rsidRPr="005064AC">
        <w:rPr>
          <w:color w:val="595959" w:themeColor="text1" w:themeTint="A6"/>
        </w:rPr>
        <w:t>Associa</w:t>
      </w:r>
      <w:r w:rsidRPr="005064AC">
        <w:rPr>
          <w:color w:val="595959" w:themeColor="text1" w:themeTint="A6"/>
        </w:rPr>
        <w:t>ting</w:t>
      </w:r>
      <w:proofErr w:type="gramEnd"/>
      <w:r w:rsidRPr="005064AC">
        <w:rPr>
          <w:color w:val="595959" w:themeColor="text1" w:themeTint="A6"/>
        </w:rPr>
        <w:t xml:space="preserve"> this object with the body.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r w:rsidRPr="005064AC">
        <w:rPr>
          <w:color w:val="595959" w:themeColor="text1" w:themeTint="A6"/>
        </w:rPr>
        <w:t xml:space="preserve">// </w:t>
      </w:r>
      <w:proofErr w:type="gramStart"/>
      <w:r w:rsidRPr="005064AC">
        <w:rPr>
          <w:color w:val="595959" w:themeColor="text1" w:themeTint="A6"/>
        </w:rPr>
        <w:t>This</w:t>
      </w:r>
      <w:proofErr w:type="gramEnd"/>
      <w:r w:rsidRPr="005064AC">
        <w:rPr>
          <w:color w:val="595959" w:themeColor="text1" w:themeTint="A6"/>
        </w:rPr>
        <w:t xml:space="preserve"> is made here and not in the constructor to prevent a constructor this leak.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spellStart"/>
      <w:r w:rsidRPr="005064AC">
        <w:rPr>
          <w:color w:val="595959" w:themeColor="text1" w:themeTint="A6"/>
        </w:rPr>
        <w:t>this.bo</w:t>
      </w:r>
      <w:r w:rsidR="005064AC" w:rsidRPr="005064AC">
        <w:rPr>
          <w:color w:val="595959" w:themeColor="text1" w:themeTint="A6"/>
        </w:rPr>
        <w:t>dyDef.userData</w:t>
      </w:r>
      <w:proofErr w:type="spellEnd"/>
      <w:r w:rsidR="005064AC" w:rsidRPr="005064AC">
        <w:rPr>
          <w:color w:val="595959" w:themeColor="text1" w:themeTint="A6"/>
        </w:rPr>
        <w:t xml:space="preserve"> = (Object) this;</w:t>
      </w:r>
    </w:p>
    <w:p w:rsidR="009571EB" w:rsidRPr="005064AC" w:rsidRDefault="009571EB" w:rsidP="005064AC">
      <w:pPr>
        <w:pStyle w:val="Code"/>
        <w:rPr>
          <w:color w:val="595959" w:themeColor="text1" w:themeTint="A6"/>
        </w:rPr>
      </w:pPr>
      <w:proofErr w:type="gramStart"/>
      <w:r w:rsidRPr="005064AC">
        <w:rPr>
          <w:color w:val="595959" w:themeColor="text1" w:themeTint="A6"/>
        </w:rPr>
        <w:t>body</w:t>
      </w:r>
      <w:proofErr w:type="gramEnd"/>
      <w:r w:rsidRPr="005064AC">
        <w:rPr>
          <w:color w:val="595959" w:themeColor="text1" w:themeTint="A6"/>
        </w:rPr>
        <w:t xml:space="preserve"> = </w:t>
      </w:r>
      <w:proofErr w:type="spellStart"/>
      <w:r w:rsidRPr="005064AC">
        <w:rPr>
          <w:color w:val="595959" w:themeColor="text1" w:themeTint="A6"/>
        </w:rPr>
        <w:t>w.createBody</w:t>
      </w:r>
      <w:proofErr w:type="spellEnd"/>
      <w:r w:rsidRPr="005064AC">
        <w:rPr>
          <w:color w:val="595959" w:themeColor="text1" w:themeTint="A6"/>
        </w:rPr>
        <w:t>(</w:t>
      </w:r>
      <w:proofErr w:type="spellStart"/>
      <w:r w:rsidRPr="005064AC">
        <w:rPr>
          <w:color w:val="595959" w:themeColor="text1" w:themeTint="A6"/>
        </w:rPr>
        <w:t>bodyDef</w:t>
      </w:r>
      <w:proofErr w:type="spellEnd"/>
      <w:r w:rsidRPr="005064AC">
        <w:rPr>
          <w:color w:val="595959" w:themeColor="text1" w:themeTint="A6"/>
        </w:rPr>
        <w:t>);</w:t>
      </w:r>
      <w:r w:rsidR="005064AC">
        <w:rPr>
          <w:color w:val="595959" w:themeColor="text1" w:themeTint="A6"/>
        </w:rPr>
        <w:t xml:space="preserve"> // Creation du body JBox2D.</w:t>
      </w:r>
    </w:p>
    <w:p w:rsidR="009571EB" w:rsidRPr="005064AC" w:rsidRDefault="005064AC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body.createFixture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spellStart"/>
      <w:proofErr w:type="gramEnd"/>
      <w:r w:rsidRPr="005064AC">
        <w:rPr>
          <w:color w:val="595959" w:themeColor="text1" w:themeTint="A6"/>
          <w:lang w:val="fr-FR"/>
        </w:rPr>
        <w:t>fixtureDef</w:t>
      </w:r>
      <w:proofErr w:type="spellEnd"/>
      <w:r w:rsidRPr="005064AC">
        <w:rPr>
          <w:color w:val="595959" w:themeColor="text1" w:themeTint="A6"/>
          <w:lang w:val="fr-FR"/>
        </w:rPr>
        <w:t>); // Association au monde JBox2D.</w:t>
      </w:r>
    </w:p>
    <w:p w:rsidR="009571EB" w:rsidRPr="005064AC" w:rsidRDefault="009571EB" w:rsidP="005064AC">
      <w:pPr>
        <w:pStyle w:val="Code"/>
        <w:rPr>
          <w:color w:val="595959" w:themeColor="text1" w:themeTint="A6"/>
          <w:lang w:val="fr-FR"/>
        </w:rPr>
      </w:pPr>
      <w:proofErr w:type="spellStart"/>
      <w:proofErr w:type="gramStart"/>
      <w:r w:rsidRPr="005064AC">
        <w:rPr>
          <w:color w:val="595959" w:themeColor="text1" w:themeTint="A6"/>
          <w:lang w:val="fr-FR"/>
        </w:rPr>
        <w:t>setOrientation</w:t>
      </w:r>
      <w:proofErr w:type="spellEnd"/>
      <w:r w:rsidRPr="005064AC">
        <w:rPr>
          <w:color w:val="595959" w:themeColor="text1" w:themeTint="A6"/>
          <w:lang w:val="fr-FR"/>
        </w:rPr>
        <w:t>(</w:t>
      </w:r>
      <w:proofErr w:type="gramEnd"/>
      <w:r w:rsidRPr="005064AC">
        <w:rPr>
          <w:color w:val="595959" w:themeColor="text1" w:themeTint="A6"/>
          <w:lang w:val="fr-FR"/>
        </w:rPr>
        <w:t>orientation);</w:t>
      </w:r>
      <w:r w:rsidR="005064AC" w:rsidRPr="005064AC">
        <w:rPr>
          <w:color w:val="595959" w:themeColor="text1" w:themeTint="A6"/>
          <w:lang w:val="fr-FR"/>
        </w:rPr>
        <w:t xml:space="preserve"> // </w:t>
      </w:r>
      <w:r w:rsidR="005064AC">
        <w:rPr>
          <w:color w:val="595959" w:themeColor="text1" w:themeTint="A6"/>
          <w:lang w:val="fr-FR"/>
        </w:rPr>
        <w:t>Force la mise à jour de la rotation.</w:t>
      </w:r>
    </w:p>
    <w:p w:rsidR="00D77C67" w:rsidRDefault="00D77C67" w:rsidP="00D77C67"/>
    <w:p w:rsidR="009571EB" w:rsidRDefault="009571EB" w:rsidP="00D77C67"/>
    <w:p w:rsidR="00D77C67" w:rsidRPr="009571EB" w:rsidRDefault="00D77C67" w:rsidP="00D77C67">
      <w:pPr>
        <w:pStyle w:val="Titre2"/>
      </w:pPr>
      <w:bookmarkStart w:id="35" w:name="_Toc310454331"/>
      <w:r w:rsidRPr="009571EB">
        <w:lastRenderedPageBreak/>
        <w:t>Packages Area, Robot et Wall</w:t>
      </w:r>
      <w:bookmarkEnd w:id="35"/>
    </w:p>
    <w:p w:rsidR="00D77C67" w:rsidRDefault="00D77C67" w:rsidP="00D77C67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5843AC3" wp14:editId="2CCF1A1E">
            <wp:extent cx="3943350" cy="3590925"/>
            <wp:effectExtent l="0" t="0" r="0" b="9525"/>
            <wp:docPr id="4" name="Image 4" descr="C:\Users\Damien\Documents\Inge2K\Java\Projet\YouRobot_UML_Export\Content of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ien\Documents\Inge2K\Java\Projet\YouRobot_UML_Export\Content of are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4B" w:rsidRDefault="00D77C67" w:rsidP="00D77C67">
      <w:pPr>
        <w:pStyle w:val="Lgende"/>
        <w:jc w:val="center"/>
      </w:pPr>
      <w:bookmarkStart w:id="36" w:name="_Toc3104543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8</w:t>
      </w:r>
      <w:r>
        <w:fldChar w:fldCharType="end"/>
      </w:r>
      <w:r>
        <w:t xml:space="preserve"> Package Area</w:t>
      </w:r>
      <w:bookmarkEnd w:id="36"/>
    </w:p>
    <w:p w:rsidR="00D77C67" w:rsidRDefault="00D77C67" w:rsidP="00D77C67"/>
    <w:p w:rsidR="00D77C67" w:rsidRDefault="00D77C67" w:rsidP="00D77C67">
      <w:r>
        <w:t xml:space="preserve">Le package area contient une classe abstraite qui définit une zone et </w:t>
      </w:r>
      <w:proofErr w:type="spellStart"/>
      <w:r>
        <w:t>SimpleArea</w:t>
      </w:r>
      <w:proofErr w:type="spellEnd"/>
      <w:r>
        <w:t>.</w:t>
      </w:r>
    </w:p>
    <w:p w:rsidR="00EC2E60" w:rsidRDefault="00D77C67" w:rsidP="00E3431F">
      <w:proofErr w:type="spellStart"/>
      <w:r>
        <w:t>SimpleArea</w:t>
      </w:r>
      <w:proofErr w:type="spellEnd"/>
      <w:r>
        <w:t xml:space="preserve"> dessine simplement un cercle </w:t>
      </w:r>
      <w:proofErr w:type="spellStart"/>
      <w:r>
        <w:t>unicolor</w:t>
      </w:r>
      <w:proofErr w:type="spellEnd"/>
      <w:r>
        <w:t>.</w:t>
      </w:r>
    </w:p>
    <w:p w:rsidR="00E3431F" w:rsidRDefault="00E3431F" w:rsidP="00E3431F"/>
    <w:p w:rsidR="00E3431F" w:rsidRDefault="00E3431F" w:rsidP="00E3431F">
      <w:pPr>
        <w:keepNext/>
        <w:widowControl/>
        <w:suppressAutoHyphens w:val="0"/>
        <w:spacing w:after="20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2029AB1F" wp14:editId="79967CE8">
            <wp:extent cx="4248150" cy="2152650"/>
            <wp:effectExtent l="0" t="0" r="0" b="0"/>
            <wp:docPr id="8" name="Image 8" descr="C:\Users\Damien\Documents\Inge2K\Java\Projet\YouRobot_UML_Export\Content of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mien\Documents\Inge2K\Java\Projet\YouRobot_UML_Export\Content of robo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1F" w:rsidRDefault="00E3431F" w:rsidP="00E3431F">
      <w:pPr>
        <w:pStyle w:val="Lgende"/>
        <w:jc w:val="center"/>
      </w:pPr>
      <w:bookmarkStart w:id="37" w:name="_Toc3104543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9</w:t>
      </w:r>
      <w:r>
        <w:fldChar w:fldCharType="end"/>
      </w:r>
      <w:r>
        <w:t xml:space="preserve"> Package Robot</w:t>
      </w:r>
      <w:bookmarkEnd w:id="37"/>
    </w:p>
    <w:p w:rsidR="00E3431F" w:rsidRDefault="00E3431F" w:rsidP="00E3431F"/>
    <w:p w:rsidR="00E3431F" w:rsidRDefault="00E3431F" w:rsidP="00E3431F">
      <w:r>
        <w:t xml:space="preserve">Un robot est un élément et il y a deux type de robot : </w:t>
      </w:r>
      <w:proofErr w:type="spellStart"/>
      <w:r>
        <w:t>RobotIA</w:t>
      </w:r>
      <w:proofErr w:type="spellEnd"/>
      <w:r>
        <w:t xml:space="preserve"> et </w:t>
      </w:r>
      <w:proofErr w:type="spellStart"/>
      <w:r>
        <w:t>RobotPlayer</w:t>
      </w:r>
      <w:proofErr w:type="spellEnd"/>
      <w:r>
        <w:t>.</w:t>
      </w:r>
    </w:p>
    <w:p w:rsidR="00E3431F" w:rsidRPr="00E3431F" w:rsidRDefault="00E3431F" w:rsidP="00E3431F">
      <w:proofErr w:type="spellStart"/>
      <w:r>
        <w:t>RobotPlayer</w:t>
      </w:r>
      <w:proofErr w:type="spellEnd"/>
      <w:r>
        <w:t xml:space="preserve"> est joué par un humain, </w:t>
      </w:r>
      <w:proofErr w:type="spellStart"/>
      <w:r>
        <w:t>RobotIA</w:t>
      </w:r>
      <w:proofErr w:type="spellEnd"/>
      <w:r>
        <w:t xml:space="preserve"> est une IA.</w:t>
      </w:r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D42B669" wp14:editId="235CA3CD">
            <wp:extent cx="4105275" cy="1581150"/>
            <wp:effectExtent l="0" t="0" r="9525" b="0"/>
            <wp:docPr id="9" name="Image 9" descr="C:\Users\Damien\Documents\Inge2K\Java\Projet\YouRobot_UML_Export\Content of 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mien\Documents\Inge2K\Java\Projet\YouRobot_UML_Export\Content of w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38" w:name="_Toc3104543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10</w:t>
      </w:r>
      <w:r>
        <w:fldChar w:fldCharType="end"/>
      </w:r>
      <w:r>
        <w:t xml:space="preserve"> Package </w:t>
      </w:r>
      <w:proofErr w:type="spellStart"/>
      <w:r>
        <w:t>wall</w:t>
      </w:r>
      <w:bookmarkEnd w:id="38"/>
      <w:proofErr w:type="spellEnd"/>
    </w:p>
    <w:p w:rsidR="00E3431F" w:rsidRDefault="00E3431F" w:rsidP="00E3431F">
      <w:r>
        <w:t>Il y a deux type</w:t>
      </w:r>
      <w:r w:rsidR="00323B6B">
        <w:t>s</w:t>
      </w:r>
      <w:r>
        <w:t xml:space="preserve"> de murs dans le jeu, les statiques (Barres) et les dynamiques (Wall).</w:t>
      </w:r>
    </w:p>
    <w:p w:rsidR="00E3431F" w:rsidRDefault="00E3431F" w:rsidP="00E3431F"/>
    <w:p w:rsidR="00D77C67" w:rsidRDefault="00E3431F" w:rsidP="000D37D0">
      <w:pPr>
        <w:pStyle w:val="Titre2"/>
      </w:pPr>
      <w:bookmarkStart w:id="39" w:name="_Toc310454332"/>
      <w:r>
        <w:t>Les bonus</w:t>
      </w:r>
      <w:bookmarkEnd w:id="39"/>
    </w:p>
    <w:p w:rsidR="00E3431F" w:rsidRDefault="00E3431F" w:rsidP="00E3431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404B827" wp14:editId="3419915A">
            <wp:extent cx="5972810" cy="248031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0" w:rsidRDefault="00E3431F" w:rsidP="00E3431F">
      <w:pPr>
        <w:pStyle w:val="Lgende"/>
        <w:jc w:val="center"/>
      </w:pPr>
      <w:bookmarkStart w:id="40" w:name="_Toc3104543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11</w:t>
      </w:r>
      <w:r>
        <w:fldChar w:fldCharType="end"/>
      </w:r>
      <w:r>
        <w:t xml:space="preserve"> Package bonus</w:t>
      </w:r>
      <w:bookmarkEnd w:id="40"/>
    </w:p>
    <w:p w:rsidR="00E3431F" w:rsidRDefault="00E3431F" w:rsidP="00E3431F">
      <w:r>
        <w:t xml:space="preserve">Les bonus fonctionnent comme cela dans notre </w:t>
      </w:r>
      <w:proofErr w:type="spellStart"/>
      <w:r>
        <w:t>YouRobot</w:t>
      </w:r>
      <w:proofErr w:type="spellEnd"/>
      <w:r>
        <w:t> :</w:t>
      </w:r>
    </w:p>
    <w:p w:rsidR="00E3431F" w:rsidRDefault="00E3431F" w:rsidP="00E3431F">
      <w:pPr>
        <w:pStyle w:val="Paragraphedeliste"/>
        <w:numPr>
          <w:ilvl w:val="0"/>
          <w:numId w:val="5"/>
        </w:numPr>
      </w:pPr>
      <w:r>
        <w:t>Ils sont placés et géré par le jeu en cours (classe Game)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>Quand un joueur attrape un bonus, le bonus est associé à un Robot (</w:t>
      </w:r>
      <w:proofErr w:type="spellStart"/>
      <w:r>
        <w:t>grabBonus</w:t>
      </w:r>
      <w:proofErr w:type="spellEnd"/>
      <w:r>
        <w:t>)</w:t>
      </w:r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Le joueur peut ensuite activer le bonus avec </w:t>
      </w:r>
      <w:proofErr w:type="spellStart"/>
      <w:proofErr w:type="gramStart"/>
      <w:r>
        <w:t>activateBonus</w:t>
      </w:r>
      <w:proofErr w:type="spellEnd"/>
      <w:r>
        <w:t>()</w:t>
      </w:r>
      <w:proofErr w:type="gramEnd"/>
    </w:p>
    <w:p w:rsidR="00323B6B" w:rsidRDefault="00323B6B" w:rsidP="00323B6B">
      <w:pPr>
        <w:pStyle w:val="Paragraphedeliste"/>
        <w:numPr>
          <w:ilvl w:val="0"/>
          <w:numId w:val="5"/>
        </w:numPr>
      </w:pPr>
      <w:r>
        <w:t xml:space="preserve">A chaque itération dans le jeu (par Game), la méthode </w:t>
      </w:r>
      <w:proofErr w:type="spellStart"/>
      <w:r>
        <w:t>stepBonus</w:t>
      </w:r>
      <w:proofErr w:type="spellEnd"/>
      <w:r>
        <w:t xml:space="preserve"> est appelée</w:t>
      </w:r>
    </w:p>
    <w:p w:rsidR="00323B6B" w:rsidRDefault="00323B6B" w:rsidP="00323B6B">
      <w:pPr>
        <w:pStyle w:val="Paragraphedeliste"/>
        <w:numPr>
          <w:ilvl w:val="1"/>
          <w:numId w:val="5"/>
        </w:numPr>
      </w:pPr>
      <w:r>
        <w:t>Cette méthode permet au bonus d’appliquer son effet « bonus ».</w:t>
      </w:r>
    </w:p>
    <w:p w:rsidR="00323B6B" w:rsidRDefault="00323B6B" w:rsidP="00323B6B"/>
    <w:p w:rsidR="00323B6B" w:rsidRDefault="00323B6B" w:rsidP="00323B6B">
      <w:pPr>
        <w:sectPr w:rsidR="00323B6B" w:rsidSect="00E3431F">
          <w:headerReference w:type="default" r:id="rId31"/>
          <w:footerReference w:type="default" r:id="rId3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3B6B" w:rsidRDefault="00323B6B" w:rsidP="00323B6B">
      <w:pPr>
        <w:pStyle w:val="Titre1"/>
      </w:pPr>
      <w:bookmarkStart w:id="41" w:name="_Toc310454333"/>
      <w:r>
        <w:lastRenderedPageBreak/>
        <w:t>Conclusion</w:t>
      </w:r>
      <w:bookmarkEnd w:id="41"/>
    </w:p>
    <w:p w:rsidR="00323B6B" w:rsidRDefault="00323B6B" w:rsidP="00323B6B"/>
    <w:p w:rsidR="00323B6B" w:rsidRDefault="00323B6B" w:rsidP="00323B6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3E9F3B9" wp14:editId="5137EBBA">
            <wp:extent cx="5972810" cy="4685665"/>
            <wp:effectExtent l="0" t="0" r="889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Lgende"/>
        <w:jc w:val="center"/>
      </w:pPr>
      <w:bookmarkStart w:id="42" w:name="_Toc3104543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1C2">
        <w:rPr>
          <w:noProof/>
        </w:rPr>
        <w:t>12</w:t>
      </w:r>
      <w:r>
        <w:fldChar w:fldCharType="end"/>
      </w:r>
      <w:r>
        <w:t xml:space="preserve"> Ecran d’accueil de </w:t>
      </w:r>
      <w:proofErr w:type="spellStart"/>
      <w:r>
        <w:t>YouRobot</w:t>
      </w:r>
      <w:bookmarkEnd w:id="42"/>
      <w:proofErr w:type="spellEnd"/>
    </w:p>
    <w:p w:rsidR="00323B6B" w:rsidRP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a été réalisé en 2 semaines en sacrifiant toute vie sociale, créant un stress intense mais néanmoins bien géré. Le jeu est fonctionnel, même si il peut recevoir de nombreuses améliorations.</w:t>
      </w:r>
    </w:p>
    <w:p w:rsidR="009571EB" w:rsidRDefault="009571EB" w:rsidP="00323B6B"/>
    <w:p w:rsidR="009571EB" w:rsidRDefault="009571EB" w:rsidP="00323B6B">
      <w:r>
        <w:t>Nous avons essayé de coder le plus proprement possible et le plus dans l’esprit Java orienté objet, bien que cela n’a pas été toujours facile car de vieux automatismes en C#/C ressurgissais de temps en temps.</w:t>
      </w:r>
    </w:p>
    <w:p w:rsidR="00323B6B" w:rsidRDefault="00323B6B" w:rsidP="00323B6B"/>
    <w:p w:rsidR="00323B6B" w:rsidRDefault="00323B6B" w:rsidP="00323B6B">
      <w:proofErr w:type="spellStart"/>
      <w:r>
        <w:t>YouRobot</w:t>
      </w:r>
      <w:proofErr w:type="spellEnd"/>
      <w:r>
        <w:t xml:space="preserve"> contient 6895 lignes </w:t>
      </w:r>
      <w:r w:rsidR="004E6207">
        <w:t xml:space="preserve">soit 226 001 caractères </w:t>
      </w:r>
      <w:r>
        <w:t>(incluant la documentation), c’est un projet assez conséquent.</w:t>
      </w:r>
      <w:r w:rsidR="005064AC">
        <w:t xml:space="preserve"> Mais le résultat est là, le jeu est sympathique à jouer.</w:t>
      </w:r>
    </w:p>
    <w:p w:rsidR="009571EB" w:rsidRDefault="009571EB" w:rsidP="00323B6B"/>
    <w:p w:rsidR="009571EB" w:rsidRDefault="000F20FF" w:rsidP="00323B6B">
      <w:r>
        <w:t>Le projet est sous licence GPLv3 et est disponible à l’adresse suivante :</w:t>
      </w:r>
    </w:p>
    <w:p w:rsidR="000F20FF" w:rsidRDefault="000F20FF" w:rsidP="00323B6B">
      <w:hyperlink r:id="rId34" w:history="1">
        <w:r w:rsidRPr="00A13642">
          <w:rPr>
            <w:rStyle w:val="Lienhypertexte"/>
          </w:rPr>
          <w:t>http://code.google.com/p/yourobot</w:t>
        </w:r>
      </w:hyperlink>
    </w:p>
    <w:p w:rsidR="000F20FF" w:rsidRDefault="000F20FF" w:rsidP="00323B6B"/>
    <w:p w:rsidR="000F20FF" w:rsidRDefault="000F20FF" w:rsidP="00323B6B">
      <w:r>
        <w:t xml:space="preserve">La </w:t>
      </w:r>
      <w:proofErr w:type="spellStart"/>
      <w:r>
        <w:t>javadoc</w:t>
      </w:r>
      <w:proofErr w:type="spellEnd"/>
      <w:r>
        <w:t xml:space="preserve"> est disponible à l’adresse suivante :</w:t>
      </w:r>
      <w:bookmarkStart w:id="43" w:name="_GoBack"/>
      <w:bookmarkEnd w:id="43"/>
    </w:p>
    <w:p w:rsidR="000F20FF" w:rsidRDefault="000F20FF" w:rsidP="00323B6B">
      <w:hyperlink r:id="rId35" w:history="1">
        <w:r w:rsidRPr="00A13642">
          <w:rPr>
            <w:rStyle w:val="Lienhypertexte"/>
          </w:rPr>
          <w:t>http://yourobot.googlecode.com/svn/trunk/javadoc/index.html</w:t>
        </w:r>
      </w:hyperlink>
    </w:p>
    <w:p w:rsidR="000F20FF" w:rsidRPr="00E3431F" w:rsidRDefault="000F20FF" w:rsidP="00323B6B"/>
    <w:sectPr w:rsidR="000F20FF" w:rsidRPr="00E3431F" w:rsidSect="00E34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5E" w:rsidRDefault="003B005E" w:rsidP="00391EE9">
      <w:r>
        <w:separator/>
      </w:r>
    </w:p>
  </w:endnote>
  <w:endnote w:type="continuationSeparator" w:id="0">
    <w:p w:rsidR="003B005E" w:rsidRDefault="003B005E" w:rsidP="0039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8372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F20FF" w:rsidRPr="000F20FF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F20FF">
            <w:rPr>
              <w:noProof/>
            </w:rPr>
            <w:t>Diagrammes de cas d’utilisations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1589031841"/>
              <w:placeholder>
                <w:docPart w:val="6F66D8BCDF5B4B14861A55220B37833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563"/>
      <w:gridCol w:w="14065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F20FF" w:rsidRPr="000F20FF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F20FF">
            <w:rPr>
              <w:noProof/>
            </w:rPr>
            <w:t>Diagrammes de classes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708386189"/>
              <w:placeholder>
                <w:docPart w:val="567CB3F4BFD146C4BA33129281F82AE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6"/>
    </w:tblGrid>
    <w:tr w:rsidR="009571EB">
      <w:tc>
        <w:tcPr>
          <w:tcW w:w="500" w:type="pct"/>
          <w:tcBorders>
            <w:top w:val="single" w:sz="4" w:space="0" w:color="988207" w:themeColor="accent2" w:themeShade="BF"/>
          </w:tcBorders>
          <w:shd w:val="clear" w:color="auto" w:fill="988207" w:themeFill="accent2" w:themeFillShade="BF"/>
        </w:tcPr>
        <w:p w:rsidR="009571EB" w:rsidRDefault="009571EB">
          <w:pPr>
            <w:pStyle w:val="Pieddepage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F20FF" w:rsidRPr="000F20FF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9571EB" w:rsidRDefault="009571EB">
          <w:pPr>
            <w:pStyle w:val="Pieddepage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0F20FF">
            <w:rPr>
              <w:noProof/>
            </w:rPr>
            <w:t>Conclusion</w:t>
          </w:r>
          <w:r>
            <w:fldChar w:fldCharType="end"/>
          </w:r>
          <w:r>
            <w:t xml:space="preserve"> | </w:t>
          </w:r>
          <w:sdt>
            <w:sdtPr>
              <w:alias w:val="Société"/>
              <w:id w:val="3341194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Damien Girard et Joan </w:t>
              </w:r>
              <w:proofErr w:type="spellStart"/>
              <w:r>
                <w:t>Goyeau</w:t>
              </w:r>
              <w:proofErr w:type="spellEnd"/>
            </w:sdtContent>
          </w:sdt>
        </w:p>
      </w:tc>
    </w:tr>
  </w:tbl>
  <w:p w:rsidR="009571EB" w:rsidRDefault="009571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5E" w:rsidRDefault="003B005E" w:rsidP="00391EE9">
      <w:r>
        <w:separator/>
      </w:r>
    </w:p>
  </w:footnote>
  <w:footnote w:type="continuationSeparator" w:id="0">
    <w:p w:rsidR="003B005E" w:rsidRDefault="003B005E" w:rsidP="00391EE9">
      <w:r>
        <w:continuationSeparator/>
      </w:r>
    </w:p>
  </w:footnote>
  <w:footnote w:id="1">
    <w:p w:rsidR="009571EB" w:rsidRDefault="009571E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1205135594"/>
              <w:placeholder>
                <w:docPart w:val="1C0EE4486CDB4EA68EB43C0871D3D5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956403803"/>
          <w:placeholder>
            <w:docPart w:val="47740385FEE04796AAC66607468BB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0"/>
      <w:gridCol w:w="4688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2086645519"/>
              <w:placeholder>
                <w:docPart w:val="6A0A42DD91A2463188B6D3F0DB797BB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029216980"/>
          <w:placeholder>
            <w:docPart w:val="8197EC7F394542D2BC1B70DFA087510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7"/>
      <w:gridCol w:w="3209"/>
    </w:tblGrid>
    <w:tr w:rsidR="009571E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571EB" w:rsidRDefault="009571EB" w:rsidP="00391EE9">
          <w:pPr>
            <w:pStyle w:val="En-tte"/>
            <w:jc w:val="right"/>
            <w:rPr>
              <w:color w:val="66627F" w:themeColor="accent3" w:themeShade="BF"/>
            </w:rPr>
          </w:pPr>
          <w:r>
            <w:rPr>
              <w:b/>
              <w:bCs/>
              <w:color w:val="66627F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re"/>
              <w:id w:val="-1544124144"/>
              <w:placeholder>
                <w:docPart w:val="19D8E917873646768009B27B9C13665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Rapport de projet - Yourobot</w:t>
              </w:r>
            </w:sdtContent>
          </w:sdt>
          <w:r>
            <w:rPr>
              <w:b/>
              <w:bCs/>
              <w:color w:val="66627F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2126294026"/>
          <w:placeholder>
            <w:docPart w:val="23DE273F725545D08C8591CED4E5D4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11-29T00:00:00Z">
            <w:dateFormat w:val="d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88207" w:themeColor="accent2" w:themeShade="BF"/>
              </w:tcBorders>
              <w:shd w:val="clear" w:color="auto" w:fill="988207" w:themeFill="accent2" w:themeFillShade="BF"/>
              <w:vAlign w:val="bottom"/>
            </w:tcPr>
            <w:p w:rsidR="009571EB" w:rsidRDefault="009571EB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29 novembre 2011</w:t>
              </w:r>
            </w:p>
          </w:tc>
        </w:sdtContent>
      </w:sdt>
    </w:tr>
  </w:tbl>
  <w:p w:rsidR="009571EB" w:rsidRDefault="009571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F2CB6"/>
    <w:multiLevelType w:val="multilevel"/>
    <w:tmpl w:val="EF124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56C1FDE"/>
    <w:multiLevelType w:val="hybridMultilevel"/>
    <w:tmpl w:val="4D2A9F76"/>
    <w:lvl w:ilvl="0" w:tplc="D88E730E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FB654F"/>
    <w:multiLevelType w:val="hybridMultilevel"/>
    <w:tmpl w:val="AD2CED0C"/>
    <w:lvl w:ilvl="0" w:tplc="8B6C41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47CD9"/>
    <w:multiLevelType w:val="hybridMultilevel"/>
    <w:tmpl w:val="15C477D0"/>
    <w:lvl w:ilvl="0" w:tplc="220A4C78">
      <w:numFmt w:val="bullet"/>
      <w:lvlText w:val="-"/>
      <w:lvlJc w:val="left"/>
      <w:pPr>
        <w:ind w:left="720" w:hanging="360"/>
      </w:pPr>
      <w:rPr>
        <w:rFonts w:ascii="Calibri" w:eastAsia="Bitstream Vera San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E9"/>
    <w:rsid w:val="000121C2"/>
    <w:rsid w:val="00012675"/>
    <w:rsid w:val="000D37D0"/>
    <w:rsid w:val="000F20FF"/>
    <w:rsid w:val="0012027E"/>
    <w:rsid w:val="00183F4E"/>
    <w:rsid w:val="00323B6B"/>
    <w:rsid w:val="00391EE9"/>
    <w:rsid w:val="003B005E"/>
    <w:rsid w:val="00455696"/>
    <w:rsid w:val="004E6207"/>
    <w:rsid w:val="005064AC"/>
    <w:rsid w:val="00746564"/>
    <w:rsid w:val="009571EB"/>
    <w:rsid w:val="009C32B2"/>
    <w:rsid w:val="00B401AA"/>
    <w:rsid w:val="00CC397F"/>
    <w:rsid w:val="00CD3E07"/>
    <w:rsid w:val="00D0184B"/>
    <w:rsid w:val="00D65DCF"/>
    <w:rsid w:val="00D77C67"/>
    <w:rsid w:val="00DB0FB7"/>
    <w:rsid w:val="00E3431F"/>
    <w:rsid w:val="00E3502A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02A"/>
    <w:pPr>
      <w:widowControl w:val="0"/>
      <w:suppressAutoHyphens/>
      <w:spacing w:after="0" w:line="240" w:lineRule="auto"/>
      <w:jc w:val="both"/>
    </w:pPr>
    <w:rPr>
      <w:rFonts w:ascii="Calibri" w:eastAsia="Bitstream Vera Sans" w:hAnsi="Calibri" w:cs="Times New Roman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65DC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EE9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CCAF0A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DC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DC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DC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DC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DC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DC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DC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91EE9"/>
    <w:rPr>
      <w:rFonts w:asciiTheme="majorHAnsi" w:eastAsiaTheme="majorEastAsia" w:hAnsiTheme="majorHAnsi" w:cstheme="majorBidi"/>
      <w:b/>
      <w:bCs/>
      <w:color w:val="CCAF0A" w:themeColor="accent2"/>
      <w:kern w:val="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91EE9"/>
    <w:pPr>
      <w:pBdr>
        <w:bottom w:val="single" w:sz="8" w:space="4" w:color="6EA0B0" w:themeColor="accent1"/>
      </w:pBdr>
      <w:spacing w:after="300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1EE9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65DCF"/>
    <w:rPr>
      <w:rFonts w:asciiTheme="majorHAnsi" w:eastAsiaTheme="majorEastAsia" w:hAnsiTheme="majorHAnsi" w:cstheme="majorBidi"/>
      <w:b/>
      <w:bCs/>
      <w:color w:val="4B7B8A" w:themeColor="accent1" w:themeShade="BF"/>
      <w:kern w:val="1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1EE9"/>
    <w:pPr>
      <w:widowControl/>
      <w:suppressAutoHyphens w:val="0"/>
      <w:spacing w:line="276" w:lineRule="auto"/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1E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1EE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91EE9"/>
    <w:rPr>
      <w:color w:val="00C8C3" w:themeColor="hyperlink"/>
      <w:u w:val="single"/>
    </w:rPr>
  </w:style>
  <w:style w:type="paragraph" w:styleId="Corpsdetexte">
    <w:name w:val="Body Text"/>
    <w:basedOn w:val="Normal"/>
    <w:link w:val="CorpsdetexteCar"/>
    <w:rsid w:val="00391EE9"/>
    <w:pPr>
      <w:widowControl/>
      <w:suppressAutoHyphens w:val="0"/>
      <w:spacing w:before="60" w:after="60"/>
    </w:pPr>
    <w:rPr>
      <w:rFonts w:ascii="Times New Roman" w:eastAsia="Calibri" w:hAnsi="Times New Roman"/>
      <w:kern w:val="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91EE9"/>
    <w:rPr>
      <w:rFonts w:ascii="Times New Roman" w:eastAsia="Calibri" w:hAnsi="Times New Roman" w:cs="Times New Roman"/>
      <w:sz w:val="24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391EE9"/>
  </w:style>
  <w:style w:type="paragraph" w:styleId="Textedebulles">
    <w:name w:val="Balloon Text"/>
    <w:basedOn w:val="Normal"/>
    <w:link w:val="TextedebullesCar"/>
    <w:uiPriority w:val="99"/>
    <w:semiHidden/>
    <w:unhideWhenUsed/>
    <w:rsid w:val="00391E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EE9"/>
    <w:rPr>
      <w:rFonts w:ascii="Tahoma" w:eastAsia="Bitstream Vera Sans" w:hAnsi="Tahoma" w:cs="Tahoma"/>
      <w:kern w:val="1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91E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1EE9"/>
    <w:rPr>
      <w:rFonts w:ascii="Calibri" w:eastAsia="Bitstream Vera Sans" w:hAnsi="Calibri" w:cs="Times New Roman"/>
      <w:kern w:val="1"/>
      <w:sz w:val="24"/>
      <w:szCs w:val="24"/>
    </w:rPr>
  </w:style>
  <w:style w:type="paragraph" w:customStyle="1" w:styleId="1908B561879E4FA493D43F06B79E341D">
    <w:name w:val="1908B561879E4FA493D43F06B79E341D"/>
    <w:rsid w:val="00391EE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1267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D37D0"/>
    <w:pPr>
      <w:spacing w:after="200"/>
    </w:pPr>
    <w:rPr>
      <w:b/>
      <w:bCs/>
      <w:color w:val="6EA0B0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65DCF"/>
    <w:rPr>
      <w:rFonts w:asciiTheme="majorHAnsi" w:eastAsiaTheme="majorEastAsia" w:hAnsiTheme="majorHAnsi" w:cstheme="majorBidi"/>
      <w:b/>
      <w:bCs/>
      <w:color w:val="6EA0B0" w:themeColor="accent1"/>
      <w:kern w:val="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5DCF"/>
    <w:rPr>
      <w:rFonts w:asciiTheme="majorHAnsi" w:eastAsiaTheme="majorEastAsia" w:hAnsiTheme="majorHAnsi" w:cstheme="majorBidi"/>
      <w:b/>
      <w:bCs/>
      <w:i/>
      <w:iCs/>
      <w:color w:val="6EA0B0" w:themeColor="accent1"/>
      <w:kern w:val="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65DCF"/>
    <w:rPr>
      <w:rFonts w:asciiTheme="majorHAnsi" w:eastAsiaTheme="majorEastAsia" w:hAnsiTheme="majorHAnsi" w:cstheme="majorBidi"/>
      <w:color w:val="32515C" w:themeColor="accent1" w:themeShade="7F"/>
      <w:kern w:val="1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65DCF"/>
    <w:rPr>
      <w:rFonts w:asciiTheme="majorHAnsi" w:eastAsiaTheme="majorEastAsia" w:hAnsiTheme="majorHAnsi" w:cstheme="majorBidi"/>
      <w:i/>
      <w:iCs/>
      <w:color w:val="32515C" w:themeColor="accent1" w:themeShade="7F"/>
      <w:kern w:val="1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65DCF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65DCF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5DC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65DC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5DC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5DCF"/>
    <w:rPr>
      <w:rFonts w:ascii="Calibri" w:eastAsia="Bitstream Vera Sans" w:hAnsi="Calibri" w:cs="Times New Roman"/>
      <w:kern w:val="1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5DCF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9C32B2"/>
    <w:rPr>
      <w:color w:val="A116E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5064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595959" w:themeColor="text1" w:themeTint="A6"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5064AC"/>
    <w:rPr>
      <w:rFonts w:ascii="Consolas" w:eastAsia="Bitstream Vera Sans" w:hAnsi="Consolas" w:cs="Consolas"/>
      <w:color w:val="595959" w:themeColor="text1" w:themeTint="A6"/>
      <w:kern w:val="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34" Type="http://schemas.openxmlformats.org/officeDocument/2006/relationships/hyperlink" Target="http://code.google.com/p/yourobot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code.google.com/p/yourobo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igm.univ-mlv.fr/ens/IR/IR2/2011-2012/Java_Avance/project.php" TargetMode="External"/><Relationship Id="rId22" Type="http://schemas.openxmlformats.org/officeDocument/2006/relationships/footer" Target="footer2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://yourobot.googlecode.com/svn/trunk/javadoc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EE4486CDB4EA68EB43C0871D3D5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B10CB-5773-470D-84AD-F9B414E8AA78}"/>
      </w:docPartPr>
      <w:docPartBody>
        <w:p w:rsidR="003D1CEB" w:rsidRDefault="00B57895" w:rsidP="00B57895">
          <w:pPr>
            <w:pStyle w:val="1C0EE4486CDB4EA68EB43C0871D3D5E0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47740385FEE04796AAC66607468BBE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DB004-FA6F-4A24-AA42-24808F2BF849}"/>
      </w:docPartPr>
      <w:docPartBody>
        <w:p w:rsidR="003D1CEB" w:rsidRDefault="00B57895" w:rsidP="00B57895">
          <w:pPr>
            <w:pStyle w:val="47740385FEE04796AAC66607468BBE45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6F66D8BCDF5B4B14861A55220B3783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8EA3DD-2B17-448C-8D37-3F1B98BB61F6}"/>
      </w:docPartPr>
      <w:docPartBody>
        <w:p w:rsidR="003D1CEB" w:rsidRDefault="00B57895" w:rsidP="00B57895">
          <w:pPr>
            <w:pStyle w:val="6F66D8BCDF5B4B14861A55220B378338"/>
          </w:pPr>
          <w:r>
            <w:t>[Nom de la société]</w:t>
          </w:r>
        </w:p>
      </w:docPartBody>
    </w:docPart>
    <w:docPart>
      <w:docPartPr>
        <w:name w:val="6A0A42DD91A2463188B6D3F0DB797B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5E3E0-E075-46C1-BC9B-838B801D58B0}"/>
      </w:docPartPr>
      <w:docPartBody>
        <w:p w:rsidR="003D1CEB" w:rsidRDefault="003D1CEB" w:rsidP="003D1CEB">
          <w:pPr>
            <w:pStyle w:val="6A0A42DD91A2463188B6D3F0DB797BB2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8197EC7F394542D2BC1B70DFA0875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0024DC-DE17-4CEA-82F9-06F43E7D7430}"/>
      </w:docPartPr>
      <w:docPartBody>
        <w:p w:rsidR="003D1CEB" w:rsidRDefault="003D1CEB" w:rsidP="003D1CEB">
          <w:pPr>
            <w:pStyle w:val="8197EC7F394542D2BC1B70DFA0875102"/>
          </w:pPr>
          <w:r>
            <w:rPr>
              <w:color w:val="FFFFFF" w:themeColor="background1"/>
            </w:rPr>
            <w:t>[Choisir la date]</w:t>
          </w:r>
        </w:p>
      </w:docPartBody>
    </w:docPart>
    <w:docPart>
      <w:docPartPr>
        <w:name w:val="567CB3F4BFD146C4BA33129281F82A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F231A-B5E2-4748-8DB5-33545A169083}"/>
      </w:docPartPr>
      <w:docPartBody>
        <w:p w:rsidR="003D1CEB" w:rsidRDefault="003D1CEB" w:rsidP="003D1CEB">
          <w:pPr>
            <w:pStyle w:val="567CB3F4BFD146C4BA33129281F82AE1"/>
          </w:pPr>
          <w:r>
            <w:t>[Nom de la société]</w:t>
          </w:r>
        </w:p>
      </w:docPartBody>
    </w:docPart>
    <w:docPart>
      <w:docPartPr>
        <w:name w:val="19D8E917873646768009B27B9C1366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EC21F-8815-4AC9-BE76-ECFE946646AE}"/>
      </w:docPartPr>
      <w:docPartBody>
        <w:p w:rsidR="003D1CEB" w:rsidRDefault="003D1CEB" w:rsidP="003D1CEB">
          <w:pPr>
            <w:pStyle w:val="19D8E917873646768009B27B9C13665D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5"/>
    <w:rsid w:val="003D1CEB"/>
    <w:rsid w:val="00784C43"/>
    <w:rsid w:val="00B57895"/>
    <w:rsid w:val="00BB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B15525103B74168BAF5BB105A0F7DD5">
    <w:name w:val="9B15525103B74168BAF5BB105A0F7DD5"/>
    <w:rsid w:val="00B57895"/>
  </w:style>
  <w:style w:type="paragraph" w:customStyle="1" w:styleId="C5A312510D6947328EF69F8DD9F104EE">
    <w:name w:val="C5A312510D6947328EF69F8DD9F104EE"/>
    <w:rsid w:val="00B57895"/>
  </w:style>
  <w:style w:type="paragraph" w:customStyle="1" w:styleId="1C0EE4486CDB4EA68EB43C0871D3D5E0">
    <w:name w:val="1C0EE4486CDB4EA68EB43C0871D3D5E0"/>
    <w:rsid w:val="00B57895"/>
  </w:style>
  <w:style w:type="paragraph" w:customStyle="1" w:styleId="47740385FEE04796AAC66607468BBE45">
    <w:name w:val="47740385FEE04796AAC66607468BBE45"/>
    <w:rsid w:val="00B57895"/>
  </w:style>
  <w:style w:type="paragraph" w:customStyle="1" w:styleId="6F66D8BCDF5B4B14861A55220B378338">
    <w:name w:val="6F66D8BCDF5B4B14861A55220B378338"/>
    <w:rsid w:val="00B57895"/>
  </w:style>
  <w:style w:type="paragraph" w:customStyle="1" w:styleId="6A0A42DD91A2463188B6D3F0DB797BB2">
    <w:name w:val="6A0A42DD91A2463188B6D3F0DB797BB2"/>
    <w:rsid w:val="003D1CEB"/>
  </w:style>
  <w:style w:type="paragraph" w:customStyle="1" w:styleId="8197EC7F394542D2BC1B70DFA0875102">
    <w:name w:val="8197EC7F394542D2BC1B70DFA0875102"/>
    <w:rsid w:val="003D1CEB"/>
  </w:style>
  <w:style w:type="paragraph" w:customStyle="1" w:styleId="567CB3F4BFD146C4BA33129281F82AE1">
    <w:name w:val="567CB3F4BFD146C4BA33129281F82AE1"/>
    <w:rsid w:val="003D1CEB"/>
  </w:style>
  <w:style w:type="paragraph" w:customStyle="1" w:styleId="19D8E917873646768009B27B9C13665D">
    <w:name w:val="19D8E917873646768009B27B9C13665D"/>
    <w:rsid w:val="003D1CEB"/>
  </w:style>
  <w:style w:type="paragraph" w:customStyle="1" w:styleId="23DE273F725545D08C8591CED4E5D485">
    <w:name w:val="23DE273F725545D08C8591CED4E5D485"/>
    <w:rsid w:val="003D1CEB"/>
  </w:style>
  <w:style w:type="paragraph" w:customStyle="1" w:styleId="A47E6C9D2E3A4119B30F59B102E74991">
    <w:name w:val="A47E6C9D2E3A4119B30F59B102E74991"/>
    <w:rsid w:val="003D1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9E16C-9BAB-4142-A7A4-6BF10337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1989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- Yourobot</vt:lpstr>
    </vt:vector>
  </TitlesOfParts>
  <Company>Damien Girard et Joan Goyeau</Company>
  <LinksUpToDate>false</LinksUpToDate>
  <CharactersWithSpaces>12904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- Yourobot</dc:title>
  <dc:creator>Damien Girard et Joan Goyeau</dc:creator>
  <cp:lastModifiedBy>Damien</cp:lastModifiedBy>
  <cp:revision>12</cp:revision>
  <dcterms:created xsi:type="dcterms:W3CDTF">2011-11-29T21:05:00Z</dcterms:created>
  <dcterms:modified xsi:type="dcterms:W3CDTF">2011-11-30T21:16:00Z</dcterms:modified>
</cp:coreProperties>
</file>