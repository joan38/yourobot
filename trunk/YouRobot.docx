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EE9" w:rsidRDefault="00391EE9" w:rsidP="00391EE9">
      <w:pPr>
        <w:rPr>
          <w:b/>
        </w:rPr>
      </w:pPr>
    </w:p>
    <w:tbl>
      <w:tblPr>
        <w:tblW w:w="0" w:type="auto"/>
        <w:jc w:val="center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30"/>
      </w:tblGrid>
      <w:tr w:rsidR="00391EE9" w:rsidRPr="006F66F6" w:rsidTr="00EC2E60">
        <w:trPr>
          <w:jc w:val="center"/>
        </w:trPr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:rsidR="00391EE9" w:rsidRPr="006F66F6" w:rsidRDefault="00391EE9" w:rsidP="00EC2E60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40"/>
                <w:szCs w:val="40"/>
                <w:lang w:eastAsia="fr-FR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i/>
                <w:iCs/>
                <w:sz w:val="40"/>
                <w:szCs w:val="40"/>
                <w:lang w:eastAsia="fr-FR"/>
              </w:rPr>
              <w:t>YouRobot</w:t>
            </w:r>
            <w:proofErr w:type="spellEnd"/>
          </w:p>
        </w:tc>
      </w:tr>
      <w:tr w:rsidR="00391EE9" w:rsidRPr="006F66F6" w:rsidTr="00EC2E60">
        <w:trPr>
          <w:jc w:val="center"/>
        </w:trPr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:rsidR="00391EE9" w:rsidRPr="006F66F6" w:rsidRDefault="00391EE9" w:rsidP="00EC2E60">
            <w:pPr>
              <w:jc w:val="center"/>
              <w:rPr>
                <w:rFonts w:ascii="Times New Roman" w:hAnsi="Times New Roman"/>
                <w:i/>
                <w:iCs/>
                <w:sz w:val="40"/>
                <w:szCs w:val="40"/>
                <w:lang w:eastAsia="fr-FR"/>
              </w:rPr>
            </w:pPr>
            <w:r>
              <w:rPr>
                <w:rFonts w:ascii="Times New Roman" w:hAnsi="Times New Roman"/>
                <w:i/>
                <w:iCs/>
                <w:sz w:val="40"/>
                <w:szCs w:val="40"/>
                <w:lang w:eastAsia="fr-FR"/>
              </w:rPr>
              <w:t>Rapport de projet</w:t>
            </w:r>
          </w:p>
        </w:tc>
      </w:tr>
    </w:tbl>
    <w:p w:rsidR="00391EE9" w:rsidRDefault="00391EE9" w:rsidP="00391EE9">
      <w:pPr>
        <w:pStyle w:val="Corpsdetexte"/>
        <w:rPr>
          <w:b/>
        </w:rPr>
      </w:pPr>
    </w:p>
    <w:p w:rsidR="00391EE9" w:rsidRPr="00655C58" w:rsidRDefault="00391EE9" w:rsidP="00391EE9">
      <w:pPr>
        <w:pStyle w:val="Corpsdetexte"/>
        <w:rPr>
          <w:rFonts w:ascii="Calibri" w:hAnsi="Calibri" w:cs="Calibri"/>
          <w:b/>
        </w:rPr>
      </w:pPr>
    </w:p>
    <w:p w:rsidR="00391EE9" w:rsidRPr="00655C58" w:rsidRDefault="00391EE9" w:rsidP="00391EE9">
      <w:pPr>
        <w:pStyle w:val="Corpsdetexte"/>
        <w:rPr>
          <w:rFonts w:ascii="Calibri" w:hAnsi="Calibri" w:cs="Calibr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8"/>
        <w:gridCol w:w="5528"/>
        <w:gridCol w:w="992"/>
        <w:gridCol w:w="868"/>
      </w:tblGrid>
      <w:tr w:rsidR="00391EE9" w:rsidRPr="00655C58" w:rsidTr="00EC2E60">
        <w:trPr>
          <w:trHeight w:val="397"/>
          <w:jc w:val="center"/>
        </w:trPr>
        <w:tc>
          <w:tcPr>
            <w:tcW w:w="89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91EE9" w:rsidRPr="00655C58" w:rsidRDefault="00391EE9" w:rsidP="00EC2E60">
            <w:pPr>
              <w:jc w:val="center"/>
              <w:rPr>
                <w:rFonts w:cs="Calibri"/>
                <w:b/>
                <w:smallCaps/>
              </w:rPr>
            </w:pPr>
            <w:r w:rsidRPr="00655C58">
              <w:rPr>
                <w:rFonts w:cs="Calibri"/>
                <w:b/>
                <w:smallCaps/>
              </w:rPr>
              <w:t>Identification</w:t>
            </w:r>
          </w:p>
        </w:tc>
      </w:tr>
      <w:tr w:rsidR="00391EE9" w:rsidRPr="00655C58" w:rsidTr="00EC2E60">
        <w:trPr>
          <w:trHeight w:val="397"/>
          <w:jc w:val="center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</w:rPr>
            </w:pPr>
            <w:r w:rsidRPr="00655C58">
              <w:rPr>
                <w:rFonts w:cs="Calibri"/>
              </w:rPr>
              <w:t>Client</w:t>
            </w:r>
          </w:p>
        </w:tc>
        <w:tc>
          <w:tcPr>
            <w:tcW w:w="73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M. FORAX Remy</w:t>
            </w:r>
          </w:p>
        </w:tc>
      </w:tr>
      <w:tr w:rsidR="00391EE9" w:rsidRPr="00655C58" w:rsidTr="00EC2E60">
        <w:trPr>
          <w:trHeight w:val="397"/>
          <w:jc w:val="center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</w:rPr>
            </w:pPr>
            <w:r w:rsidRPr="00655C58">
              <w:rPr>
                <w:rFonts w:cs="Calibri"/>
              </w:rPr>
              <w:t>Réf. Projet</w:t>
            </w:r>
          </w:p>
        </w:tc>
        <w:tc>
          <w:tcPr>
            <w:tcW w:w="73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MLV00003</w:t>
            </w:r>
          </w:p>
        </w:tc>
      </w:tr>
      <w:tr w:rsidR="00391EE9" w:rsidRPr="00655C58" w:rsidTr="00EC2E60">
        <w:trPr>
          <w:trHeight w:val="397"/>
          <w:jc w:val="center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</w:rPr>
            </w:pPr>
            <w:r w:rsidRPr="00655C58">
              <w:rPr>
                <w:rFonts w:cs="Calibri"/>
              </w:rPr>
              <w:t>Réf. Doc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  <w:b/>
              </w:rPr>
            </w:pPr>
            <w:r w:rsidRPr="00655C58">
              <w:rPr>
                <w:rFonts w:cs="Calibri"/>
                <w:b/>
                <w:bCs/>
              </w:rPr>
              <w:t>FO01005</w:t>
            </w:r>
            <w:r w:rsidRPr="00655C58">
              <w:rPr>
                <w:rFonts w:cs="Calibri"/>
                <w:b/>
              </w:rPr>
              <w:t>-ETDG-A</w:t>
            </w:r>
          </w:p>
          <w:p w:rsidR="00391EE9" w:rsidRPr="00655C58" w:rsidRDefault="00391EE9" w:rsidP="00EC2E60">
            <w:pPr>
              <w:rPr>
                <w:rFonts w:cs="Calibri"/>
              </w:rPr>
            </w:pPr>
            <w:r w:rsidRPr="00655C58">
              <w:rPr>
                <w:rFonts w:cs="Calibri"/>
                <w:b/>
                <w:i/>
                <w:color w:val="0000FF"/>
                <w:sz w:val="16"/>
              </w:rPr>
              <w:t>Merci de rappeler cette référence dans toute correspondance.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</w:rPr>
            </w:pPr>
            <w:proofErr w:type="spellStart"/>
            <w:r w:rsidRPr="00655C58">
              <w:rPr>
                <w:rFonts w:cs="Calibri"/>
              </w:rPr>
              <w:t>Rév</w:t>
            </w:r>
            <w:proofErr w:type="spellEnd"/>
            <w:r w:rsidRPr="00655C58">
              <w:rPr>
                <w:rFonts w:cs="Calibri"/>
              </w:rPr>
              <w:t>.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</w:rPr>
            </w:pPr>
            <w:r w:rsidRPr="00655C58">
              <w:rPr>
                <w:rFonts w:cs="Calibri"/>
              </w:rPr>
              <w:t>A</w:t>
            </w:r>
          </w:p>
        </w:tc>
      </w:tr>
      <w:tr w:rsidR="00391EE9" w:rsidRPr="00655C58" w:rsidTr="00EC2E60">
        <w:trPr>
          <w:trHeight w:val="397"/>
          <w:jc w:val="center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</w:rPr>
            </w:pPr>
            <w:r w:rsidRPr="00655C58">
              <w:rPr>
                <w:rFonts w:cs="Calibri"/>
              </w:rPr>
              <w:t>Date</w:t>
            </w:r>
          </w:p>
        </w:tc>
        <w:tc>
          <w:tcPr>
            <w:tcW w:w="73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391EE9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29</w:t>
            </w:r>
            <w:r w:rsidRPr="00655C58">
              <w:rPr>
                <w:rFonts w:cs="Calibri"/>
                <w:b/>
                <w:bCs/>
              </w:rPr>
              <w:t>/11/11</w:t>
            </w:r>
          </w:p>
        </w:tc>
      </w:tr>
    </w:tbl>
    <w:p w:rsidR="00391EE9" w:rsidRPr="00655C58" w:rsidRDefault="00391EE9" w:rsidP="00391EE9">
      <w:pPr>
        <w:pStyle w:val="Corpsdetexte"/>
        <w:rPr>
          <w:rFonts w:ascii="Calibri" w:hAnsi="Calibri" w:cs="Calibr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8"/>
        <w:gridCol w:w="1450"/>
        <w:gridCol w:w="2976"/>
        <w:gridCol w:w="2912"/>
      </w:tblGrid>
      <w:tr w:rsidR="00391EE9" w:rsidRPr="00655C58" w:rsidTr="00EC2E60">
        <w:trPr>
          <w:trHeight w:val="397"/>
          <w:jc w:val="center"/>
        </w:trPr>
        <w:tc>
          <w:tcPr>
            <w:tcW w:w="89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91EE9" w:rsidRPr="00655C58" w:rsidRDefault="00391EE9" w:rsidP="00EC2E60">
            <w:pPr>
              <w:jc w:val="center"/>
              <w:rPr>
                <w:rFonts w:cs="Calibri"/>
                <w:b/>
                <w:smallCaps/>
              </w:rPr>
            </w:pPr>
            <w:r w:rsidRPr="00655C58">
              <w:rPr>
                <w:rFonts w:cs="Calibri"/>
                <w:b/>
                <w:smallCaps/>
              </w:rPr>
              <w:t>Validation</w:t>
            </w:r>
          </w:p>
        </w:tc>
      </w:tr>
      <w:tr w:rsidR="00391EE9" w:rsidRPr="00655C58" w:rsidTr="00EC2E60">
        <w:trPr>
          <w:trHeight w:val="397"/>
          <w:jc w:val="center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91EE9" w:rsidRPr="00655C58" w:rsidRDefault="00391EE9" w:rsidP="00EC2E60">
            <w:pPr>
              <w:rPr>
                <w:rFonts w:cs="Calibri"/>
                <w:smallCaps/>
              </w:rPr>
            </w:pPr>
            <w:r w:rsidRPr="00655C58">
              <w:rPr>
                <w:rFonts w:cs="Calibri"/>
                <w:smallCaps/>
              </w:rPr>
              <w:t>Action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91EE9" w:rsidRPr="00655C58" w:rsidRDefault="00391EE9" w:rsidP="00EC2E60">
            <w:pPr>
              <w:rPr>
                <w:rFonts w:cs="Calibri"/>
                <w:smallCaps/>
              </w:rPr>
            </w:pPr>
            <w:r w:rsidRPr="00655C58">
              <w:rPr>
                <w:rFonts w:cs="Calibri"/>
                <w:smallCaps/>
              </w:rPr>
              <w:t>Date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91EE9" w:rsidRPr="00655C58" w:rsidRDefault="00391EE9" w:rsidP="00EC2E60">
            <w:pPr>
              <w:rPr>
                <w:rFonts w:cs="Calibri"/>
                <w:smallCaps/>
              </w:rPr>
            </w:pPr>
            <w:r w:rsidRPr="00655C58">
              <w:rPr>
                <w:rFonts w:cs="Calibri"/>
                <w:smallCaps/>
              </w:rPr>
              <w:t>Nom</w:t>
            </w:r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91EE9" w:rsidRPr="00655C58" w:rsidRDefault="00391EE9" w:rsidP="00EC2E60">
            <w:pPr>
              <w:rPr>
                <w:rFonts w:cs="Calibri"/>
                <w:smallCaps/>
              </w:rPr>
            </w:pPr>
            <w:r w:rsidRPr="00655C58">
              <w:rPr>
                <w:rFonts w:cs="Calibri"/>
                <w:smallCaps/>
              </w:rPr>
              <w:t>Visa</w:t>
            </w:r>
          </w:p>
        </w:tc>
      </w:tr>
      <w:tr w:rsidR="00391EE9" w:rsidRPr="00655C58" w:rsidTr="00EC2E60">
        <w:trPr>
          <w:trHeight w:val="397"/>
          <w:jc w:val="center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</w:rPr>
            </w:pPr>
            <w:r w:rsidRPr="00655C58">
              <w:rPr>
                <w:rFonts w:cs="Calibri"/>
              </w:rPr>
              <w:t>Rédaction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</w:rPr>
            </w:pPr>
            <w:r>
              <w:rPr>
                <w:rFonts w:cs="Calibri"/>
              </w:rPr>
              <w:t>29</w:t>
            </w:r>
            <w:r w:rsidRPr="00655C58">
              <w:rPr>
                <w:rFonts w:cs="Calibri"/>
              </w:rPr>
              <w:t>/11/11</w:t>
            </w:r>
            <w:r w:rsidRPr="00655C58">
              <w:rPr>
                <w:rFonts w:cs="Calibri"/>
              </w:rPr>
              <w:fldChar w:fldCharType="begin"/>
            </w:r>
            <w:r w:rsidRPr="00655C58">
              <w:rPr>
                <w:rFonts w:cs="Calibri"/>
              </w:rPr>
              <w:instrText xml:space="preserve"> COMMENTS   \* MERGEFORMAT </w:instrText>
            </w:r>
            <w:del w:id="0" w:author="Damien" w:date="2011-11-08T22:45:00Z">
              <w:r w:rsidRPr="00655C58">
                <w:rPr>
                  <w:rFonts w:cs="Calibri"/>
                </w:rPr>
                <w:fldChar w:fldCharType="end"/>
              </w:r>
            </w:del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391EE9">
            <w:pPr>
              <w:rPr>
                <w:rFonts w:cs="Calibri"/>
              </w:rPr>
            </w:pPr>
            <w:r>
              <w:rPr>
                <w:rFonts w:cs="Calibri"/>
              </w:rPr>
              <w:t>Girard Damien</w:t>
            </w:r>
            <w:r w:rsidRPr="00655C58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 xml:space="preserve">Joan </w:t>
            </w:r>
            <w:proofErr w:type="spellStart"/>
            <w:r>
              <w:rPr>
                <w:rFonts w:cs="Calibri"/>
              </w:rPr>
              <w:t>Goyeau</w:t>
            </w:r>
            <w:proofErr w:type="spellEnd"/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</w:rPr>
            </w:pPr>
          </w:p>
        </w:tc>
      </w:tr>
      <w:tr w:rsidR="00391EE9" w:rsidRPr="00655C58" w:rsidTr="00EC2E60">
        <w:trPr>
          <w:trHeight w:val="397"/>
          <w:jc w:val="center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</w:rPr>
            </w:pPr>
            <w:r w:rsidRPr="00655C58">
              <w:rPr>
                <w:rFonts w:cs="Calibri"/>
              </w:rPr>
              <w:t>Vérification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B401AA" w:rsidP="00EC2E60">
            <w:pPr>
              <w:rPr>
                <w:rFonts w:cs="Calibri"/>
              </w:rPr>
            </w:pPr>
            <w:r>
              <w:rPr>
                <w:rFonts w:cs="Calibri"/>
              </w:rPr>
              <w:t>30/11/11</w:t>
            </w:r>
            <w:r w:rsidR="00391EE9" w:rsidRPr="00655C58">
              <w:rPr>
                <w:rFonts w:cs="Calibri"/>
              </w:rPr>
              <w:fldChar w:fldCharType="begin"/>
            </w:r>
            <w:r w:rsidR="00391EE9" w:rsidRPr="00655C58">
              <w:rPr>
                <w:rFonts w:cs="Calibri"/>
              </w:rPr>
              <w:instrText xml:space="preserve"> COMMENTS   \* MERGEFORMAT </w:instrText>
            </w:r>
            <w:del w:id="1" w:author="Damien" w:date="2011-11-08T22:45:00Z">
              <w:r w:rsidR="00391EE9" w:rsidRPr="00655C58">
                <w:rPr>
                  <w:rFonts w:cs="Calibri"/>
                </w:rPr>
                <w:fldChar w:fldCharType="end"/>
              </w:r>
            </w:del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</w:rPr>
            </w:pPr>
            <w:r>
              <w:rPr>
                <w:rFonts w:cs="Calibri"/>
              </w:rPr>
              <w:t>CLOUET Emmanuelle</w:t>
            </w:r>
            <w:r w:rsidRPr="00655C58">
              <w:rPr>
                <w:rFonts w:cs="Calibri"/>
              </w:rPr>
              <w:fldChar w:fldCharType="begin"/>
            </w:r>
            <w:r w:rsidRPr="00655C58">
              <w:rPr>
                <w:rFonts w:cs="Calibri"/>
              </w:rPr>
              <w:instrText xml:space="preserve"> DOCPROPERTY  Manager  \* MERGEFORMAT </w:instrText>
            </w:r>
            <w:del w:id="2" w:author="Damien" w:date="2011-11-08T22:45:00Z">
              <w:r w:rsidRPr="00655C58">
                <w:rPr>
                  <w:rFonts w:cs="Calibri"/>
                </w:rPr>
                <w:fldChar w:fldCharType="end"/>
              </w:r>
            </w:del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</w:rPr>
            </w:pPr>
          </w:p>
        </w:tc>
      </w:tr>
      <w:tr w:rsidR="00391EE9" w:rsidRPr="00655C58" w:rsidTr="00EC2E60">
        <w:trPr>
          <w:trHeight w:val="397"/>
          <w:jc w:val="center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</w:rPr>
            </w:pPr>
            <w:r w:rsidRPr="00655C58">
              <w:rPr>
                <w:rFonts w:cs="Calibri"/>
              </w:rPr>
              <w:fldChar w:fldCharType="begin"/>
            </w:r>
            <w:r w:rsidRPr="00655C58">
              <w:rPr>
                <w:rFonts w:cs="Calibri"/>
              </w:rPr>
              <w:instrText xml:space="preserve"> COMMENTS   \* MERGEFORMAT </w:instrText>
            </w:r>
            <w:del w:id="3" w:author="Damien" w:date="2011-11-08T22:45:00Z">
              <w:r w:rsidRPr="00655C58">
                <w:rPr>
                  <w:rFonts w:cs="Calibri"/>
                </w:rPr>
                <w:fldChar w:fldCharType="end"/>
              </w:r>
            </w:del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</w:rPr>
            </w:pPr>
            <w:r w:rsidRPr="00655C58">
              <w:rPr>
                <w:rFonts w:cs="Calibri"/>
              </w:rPr>
              <w:fldChar w:fldCharType="begin"/>
            </w:r>
            <w:r w:rsidRPr="00655C58">
              <w:rPr>
                <w:rFonts w:cs="Calibri"/>
              </w:rPr>
              <w:instrText xml:space="preserve"> DOCPROPERTY  Manager  \* MERGEFORMAT </w:instrText>
            </w:r>
            <w:del w:id="4" w:author="Damien" w:date="2011-11-08T22:45:00Z">
              <w:r w:rsidRPr="00655C58">
                <w:rPr>
                  <w:rFonts w:cs="Calibri"/>
                </w:rPr>
                <w:fldChar w:fldCharType="end"/>
              </w:r>
            </w:del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</w:rPr>
            </w:pPr>
          </w:p>
        </w:tc>
      </w:tr>
      <w:tr w:rsidR="00391EE9" w:rsidRPr="00655C58" w:rsidTr="00EC2E60">
        <w:trPr>
          <w:trHeight w:val="397"/>
          <w:jc w:val="center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</w:rPr>
            </w:pPr>
            <w:r w:rsidRPr="00655C58">
              <w:rPr>
                <w:rFonts w:cs="Calibri"/>
              </w:rPr>
              <w:fldChar w:fldCharType="begin"/>
            </w:r>
            <w:r w:rsidRPr="00655C58">
              <w:rPr>
                <w:rFonts w:cs="Calibri"/>
              </w:rPr>
              <w:instrText xml:space="preserve"> COMMENTS   \* MERGEFORMAT </w:instrText>
            </w:r>
            <w:del w:id="5" w:author="Damien" w:date="2011-11-08T22:45:00Z">
              <w:r w:rsidRPr="00655C58">
                <w:rPr>
                  <w:rFonts w:cs="Calibri"/>
                </w:rPr>
                <w:fldChar w:fldCharType="end"/>
              </w:r>
            </w:del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</w:rPr>
            </w:pPr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</w:rPr>
            </w:pPr>
          </w:p>
        </w:tc>
      </w:tr>
    </w:tbl>
    <w:p w:rsidR="00391EE9" w:rsidRPr="00655C58" w:rsidRDefault="00391EE9" w:rsidP="00391EE9">
      <w:pPr>
        <w:pStyle w:val="Corpsdetexte"/>
        <w:jc w:val="left"/>
        <w:rPr>
          <w:rFonts w:ascii="Calibri" w:hAnsi="Calibri" w:cs="Calibr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8"/>
        <w:gridCol w:w="4061"/>
        <w:gridCol w:w="3277"/>
      </w:tblGrid>
      <w:tr w:rsidR="00391EE9" w:rsidRPr="00655C58" w:rsidTr="00EC2E60">
        <w:trPr>
          <w:trHeight w:val="340"/>
          <w:jc w:val="center"/>
        </w:trPr>
        <w:tc>
          <w:tcPr>
            <w:tcW w:w="89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91EE9" w:rsidRPr="00655C58" w:rsidRDefault="00391EE9" w:rsidP="00EC2E60">
            <w:pPr>
              <w:jc w:val="center"/>
              <w:rPr>
                <w:rFonts w:cs="Calibri"/>
                <w:b/>
                <w:smallCaps/>
              </w:rPr>
            </w:pPr>
            <w:r w:rsidRPr="00655C58">
              <w:rPr>
                <w:rFonts w:cs="Calibri"/>
                <w:b/>
                <w:smallCaps/>
              </w:rPr>
              <w:t>Diffusion</w:t>
            </w:r>
          </w:p>
        </w:tc>
      </w:tr>
      <w:tr w:rsidR="00391EE9" w:rsidRPr="00655C58" w:rsidTr="00EC2E60">
        <w:trPr>
          <w:trHeight w:val="340"/>
          <w:jc w:val="center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91EE9" w:rsidRPr="00655C58" w:rsidRDefault="00391EE9" w:rsidP="00EC2E60">
            <w:pPr>
              <w:rPr>
                <w:rFonts w:cs="Calibri"/>
                <w:smallCaps/>
              </w:rPr>
            </w:pPr>
            <w:r w:rsidRPr="00655C58">
              <w:rPr>
                <w:rFonts w:cs="Calibri"/>
                <w:smallCaps/>
              </w:rPr>
              <w:t>Date</w:t>
            </w:r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91EE9" w:rsidRPr="00655C58" w:rsidRDefault="00391EE9" w:rsidP="00EC2E60">
            <w:pPr>
              <w:rPr>
                <w:rFonts w:cs="Calibri"/>
                <w:smallCaps/>
              </w:rPr>
            </w:pPr>
            <w:r w:rsidRPr="00655C58">
              <w:rPr>
                <w:rFonts w:cs="Calibri"/>
                <w:smallCaps/>
              </w:rPr>
              <w:t>Destinataire</w:t>
            </w:r>
          </w:p>
        </w:tc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91EE9" w:rsidRPr="00655C58" w:rsidRDefault="00391EE9" w:rsidP="00EC2E60">
            <w:pPr>
              <w:rPr>
                <w:rFonts w:cs="Calibri"/>
                <w:smallCaps/>
              </w:rPr>
            </w:pPr>
            <w:r w:rsidRPr="00655C58">
              <w:rPr>
                <w:rFonts w:cs="Calibri"/>
                <w:smallCaps/>
              </w:rPr>
              <w:t>Société</w:t>
            </w:r>
          </w:p>
        </w:tc>
      </w:tr>
      <w:tr w:rsidR="00391EE9" w:rsidRPr="00655C58" w:rsidTr="00EC2E60">
        <w:trPr>
          <w:trHeight w:val="340"/>
          <w:jc w:val="center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B401AA" w:rsidP="00EC2E60">
            <w:pPr>
              <w:rPr>
                <w:rFonts w:cs="Calibri"/>
              </w:rPr>
            </w:pPr>
            <w:r>
              <w:rPr>
                <w:rFonts w:cs="Calibri"/>
              </w:rPr>
              <w:t>30</w:t>
            </w:r>
            <w:r w:rsidR="00391EE9">
              <w:rPr>
                <w:rFonts w:cs="Calibri"/>
              </w:rPr>
              <w:t>/11/11</w:t>
            </w:r>
            <w:r w:rsidR="00391EE9" w:rsidRPr="00655C58">
              <w:rPr>
                <w:rFonts w:cs="Calibri"/>
              </w:rPr>
              <w:fldChar w:fldCharType="begin"/>
            </w:r>
            <w:r w:rsidR="00391EE9" w:rsidRPr="00655C58">
              <w:rPr>
                <w:rFonts w:cs="Calibri"/>
              </w:rPr>
              <w:instrText xml:space="preserve"> COMMENTS   \* MERGEFORMAT </w:instrText>
            </w:r>
            <w:del w:id="6" w:author="Damien" w:date="2011-11-08T22:45:00Z">
              <w:r w:rsidR="00391EE9" w:rsidRPr="00655C58">
                <w:rPr>
                  <w:rFonts w:cs="Calibri"/>
                </w:rPr>
                <w:fldChar w:fldCharType="end"/>
              </w:r>
            </w:del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</w:rPr>
            </w:pPr>
            <w:r>
              <w:rPr>
                <w:rFonts w:cs="Calibri"/>
              </w:rPr>
              <w:t>M. FORAX Remy</w:t>
            </w:r>
            <w:r w:rsidRPr="00655C58">
              <w:rPr>
                <w:rFonts w:cs="Calibri"/>
              </w:rPr>
              <w:t xml:space="preserve"> </w:t>
            </w:r>
          </w:p>
        </w:tc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</w:rPr>
            </w:pPr>
            <w:r>
              <w:rPr>
                <w:rFonts w:cs="Calibri"/>
              </w:rPr>
              <w:t xml:space="preserve">Université Marne </w:t>
            </w:r>
            <w:del w:id="7" w:author="Damien" w:date="2011-11-09T18:39:00Z">
              <w:r w:rsidDel="00C72902">
                <w:rPr>
                  <w:rFonts w:cs="Calibri"/>
                </w:rPr>
                <w:delText>l</w:delText>
              </w:r>
            </w:del>
            <w:ins w:id="8" w:author="Damien" w:date="2011-11-09T18:39:00Z">
              <w:r>
                <w:rPr>
                  <w:rFonts w:cs="Calibri"/>
                </w:rPr>
                <w:t>l</w:t>
              </w:r>
            </w:ins>
            <w:r>
              <w:rPr>
                <w:rFonts w:cs="Calibri"/>
              </w:rPr>
              <w:t xml:space="preserve">a </w:t>
            </w:r>
            <w:ins w:id="9" w:author="Damien" w:date="2011-11-09T18:39:00Z">
              <w:r>
                <w:rPr>
                  <w:rFonts w:cs="Calibri"/>
                </w:rPr>
                <w:t>V</w:t>
              </w:r>
            </w:ins>
            <w:del w:id="10" w:author="Damien" w:date="2011-11-09T18:39:00Z">
              <w:r w:rsidDel="00C72902">
                <w:rPr>
                  <w:rFonts w:cs="Calibri"/>
                </w:rPr>
                <w:delText>v</w:delText>
              </w:r>
            </w:del>
            <w:r>
              <w:rPr>
                <w:rFonts w:cs="Calibri"/>
              </w:rPr>
              <w:t>allée</w:t>
            </w:r>
          </w:p>
        </w:tc>
      </w:tr>
      <w:tr w:rsidR="00391EE9" w:rsidRPr="00655C58" w:rsidTr="00EC2E60">
        <w:trPr>
          <w:trHeight w:val="340"/>
          <w:jc w:val="center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</w:rPr>
            </w:pPr>
            <w:r w:rsidRPr="00655C58">
              <w:rPr>
                <w:rFonts w:cs="Calibri"/>
              </w:rPr>
              <w:fldChar w:fldCharType="begin"/>
            </w:r>
            <w:r w:rsidRPr="00655C58">
              <w:rPr>
                <w:rFonts w:cs="Calibri"/>
              </w:rPr>
              <w:instrText xml:space="preserve"> COMMENTS   \* MERGEFORMAT </w:instrText>
            </w:r>
            <w:del w:id="11" w:author="Damien" w:date="2011-11-08T22:45:00Z">
              <w:r w:rsidRPr="00655C58">
                <w:rPr>
                  <w:rFonts w:cs="Calibri"/>
                </w:rPr>
                <w:fldChar w:fldCharType="end"/>
              </w:r>
            </w:del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</w:rPr>
            </w:pPr>
          </w:p>
        </w:tc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</w:rPr>
            </w:pPr>
          </w:p>
        </w:tc>
      </w:tr>
    </w:tbl>
    <w:p w:rsidR="00391EE9" w:rsidRDefault="00391EE9" w:rsidP="00391EE9">
      <w:pPr>
        <w:widowControl/>
        <w:suppressAutoHyphens w:val="0"/>
      </w:pPr>
      <w:r w:rsidRPr="00E3605D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59D9E73C" wp14:editId="1788DD03">
            <wp:simplePos x="0" y="0"/>
            <wp:positionH relativeFrom="column">
              <wp:posOffset>4635500</wp:posOffset>
            </wp:positionH>
            <wp:positionV relativeFrom="paragraph">
              <wp:posOffset>793750</wp:posOffset>
            </wp:positionV>
            <wp:extent cx="1533525" cy="982980"/>
            <wp:effectExtent l="0" t="0" r="9525" b="7620"/>
            <wp:wrapNone/>
            <wp:docPr id="23" name="Image 23" descr="C:\Documents and Settings\Damien\Mes documents\Logo-Esipe-ml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Damien\Mes documents\Logo-Esipe-mlv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982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3605D"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78938B5C" wp14:editId="4F564F5E">
            <wp:simplePos x="0" y="0"/>
            <wp:positionH relativeFrom="column">
              <wp:posOffset>3298825</wp:posOffset>
            </wp:positionH>
            <wp:positionV relativeFrom="paragraph">
              <wp:posOffset>732790</wp:posOffset>
            </wp:positionV>
            <wp:extent cx="1081405" cy="1086485"/>
            <wp:effectExtent l="0" t="0" r="4445" b="0"/>
            <wp:wrapNone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1086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391EE9" w:rsidRDefault="00391EE9" w:rsidP="00391EE9">
      <w:pPr>
        <w:widowControl/>
        <w:suppressAutoHyphens w:val="0"/>
      </w:pPr>
    </w:p>
    <w:p w:rsidR="00391EE9" w:rsidRDefault="00391EE9" w:rsidP="00391EE9">
      <w:pPr>
        <w:pStyle w:val="Titre"/>
      </w:pPr>
      <w:r>
        <w:t>Sommaire</w:t>
      </w:r>
    </w:p>
    <w:p w:rsidR="00012675" w:rsidRPr="00012675" w:rsidRDefault="00012675" w:rsidP="00012675">
      <w:pPr>
        <w:rPr>
          <w:b/>
        </w:rPr>
      </w:pPr>
      <w:r w:rsidRPr="00012675">
        <w:rPr>
          <w:b/>
        </w:rPr>
        <w:t>Table des matières</w:t>
      </w:r>
      <w:r>
        <w:rPr>
          <w:b/>
        </w:rPr>
        <w:t> :</w:t>
      </w:r>
    </w:p>
    <w:p w:rsidR="00012675" w:rsidRPr="00012675" w:rsidRDefault="00012675" w:rsidP="00012675">
      <w:pPr>
        <w:pStyle w:val="Paragraphedeliste"/>
        <w:ind w:left="1065"/>
      </w:pPr>
    </w:p>
    <w:sdt>
      <w:sdtPr>
        <w:id w:val="119593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121C2" w:rsidRDefault="00D65DCF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0454315" w:history="1">
            <w:r w:rsidR="000121C2" w:rsidRPr="005F24A7">
              <w:rPr>
                <w:rStyle w:val="Lienhypertexte"/>
                <w:noProof/>
              </w:rPr>
              <w:t>1</w:t>
            </w:r>
            <w:r w:rsidR="000121C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fr-FR"/>
              </w:rPr>
              <w:tab/>
            </w:r>
            <w:r w:rsidR="000121C2" w:rsidRPr="005F24A7">
              <w:rPr>
                <w:rStyle w:val="Lienhypertexte"/>
                <w:noProof/>
              </w:rPr>
              <w:t>Présentation générale du sujet</w:t>
            </w:r>
            <w:r w:rsidR="000121C2">
              <w:rPr>
                <w:noProof/>
                <w:webHidden/>
              </w:rPr>
              <w:tab/>
            </w:r>
            <w:r w:rsidR="000121C2">
              <w:rPr>
                <w:noProof/>
                <w:webHidden/>
              </w:rPr>
              <w:fldChar w:fldCharType="begin"/>
            </w:r>
            <w:r w:rsidR="000121C2">
              <w:rPr>
                <w:noProof/>
                <w:webHidden/>
              </w:rPr>
              <w:instrText xml:space="preserve"> PAGEREF _Toc310454315 \h </w:instrText>
            </w:r>
            <w:r w:rsidR="000121C2">
              <w:rPr>
                <w:noProof/>
                <w:webHidden/>
              </w:rPr>
            </w:r>
            <w:r w:rsidR="000121C2">
              <w:rPr>
                <w:noProof/>
                <w:webHidden/>
              </w:rPr>
              <w:fldChar w:fldCharType="separate"/>
            </w:r>
            <w:r w:rsidR="00687D17">
              <w:rPr>
                <w:noProof/>
                <w:webHidden/>
              </w:rPr>
              <w:t>3</w:t>
            </w:r>
            <w:r w:rsidR="000121C2">
              <w:rPr>
                <w:noProof/>
                <w:webHidden/>
              </w:rPr>
              <w:fldChar w:fldCharType="end"/>
            </w:r>
          </w:hyperlink>
        </w:p>
        <w:p w:rsidR="000121C2" w:rsidRDefault="000121C2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/>
            </w:rPr>
          </w:pPr>
          <w:hyperlink w:anchor="_Toc310454316" w:history="1">
            <w:r w:rsidRPr="005F24A7">
              <w:rPr>
                <w:rStyle w:val="Lienhypertexte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fr-FR"/>
              </w:rPr>
              <w:tab/>
            </w:r>
            <w:r w:rsidRPr="005F24A7">
              <w:rPr>
                <w:rStyle w:val="Lienhypertexte"/>
                <w:noProof/>
              </w:rPr>
              <w:t>Technologies utilisées et moyens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_Toc310454316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D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1C2" w:rsidRDefault="000121C2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/>
            </w:rPr>
          </w:pPr>
          <w:hyperlink w:anchor="_Toc310454317" w:history="1">
            <w:r w:rsidRPr="005F24A7">
              <w:rPr>
                <w:rStyle w:val="Lienhypertexte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fr-FR"/>
              </w:rPr>
              <w:tab/>
            </w:r>
            <w:r w:rsidRPr="005F24A7">
              <w:rPr>
                <w:rStyle w:val="Lienhypertexte"/>
                <w:noProof/>
              </w:rPr>
              <w:t>Environnement de développement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_Toc310454317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D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1C2" w:rsidRDefault="000121C2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/>
            </w:rPr>
          </w:pPr>
          <w:hyperlink w:anchor="_Toc310454318" w:history="1">
            <w:r w:rsidRPr="005F24A7">
              <w:rPr>
                <w:rStyle w:val="Lienhypertexte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fr-FR"/>
              </w:rPr>
              <w:tab/>
            </w:r>
            <w:r w:rsidRPr="005F24A7">
              <w:rPr>
                <w:rStyle w:val="Lienhypertexte"/>
                <w:noProof/>
              </w:rPr>
              <w:t>Contrôle du code source et travail collaboratif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_Toc310454318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D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1C2" w:rsidRDefault="000121C2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/>
            </w:rPr>
          </w:pPr>
          <w:hyperlink w:anchor="_Toc310454319" w:history="1">
            <w:r w:rsidRPr="005F24A7">
              <w:rPr>
                <w:rStyle w:val="Lienhypertexte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fr-FR"/>
              </w:rPr>
              <w:tab/>
            </w:r>
            <w:r w:rsidRPr="005F24A7">
              <w:rPr>
                <w:rStyle w:val="Lienhypertexte"/>
                <w:noProof/>
              </w:rPr>
              <w:t>Diagramme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_Toc310454319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D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1C2" w:rsidRDefault="000121C2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/>
            </w:rPr>
          </w:pPr>
          <w:hyperlink w:anchor="_Toc310454320" w:history="1">
            <w:r w:rsidRPr="005F24A7">
              <w:rPr>
                <w:rStyle w:val="Lienhypertexte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fr-FR"/>
              </w:rPr>
              <w:tab/>
            </w:r>
            <w:r w:rsidRPr="005F24A7">
              <w:rPr>
                <w:rStyle w:val="Lienhypertexte"/>
                <w:noProof/>
              </w:rPr>
              <w:t>Déroulement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_Toc310454320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D1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1C2" w:rsidRDefault="000121C2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/>
            </w:rPr>
          </w:pPr>
          <w:hyperlink w:anchor="_Toc310454321" w:history="1">
            <w:r w:rsidRPr="005F24A7">
              <w:rPr>
                <w:rStyle w:val="Lienhypertexte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fr-FR"/>
              </w:rPr>
              <w:tab/>
            </w:r>
            <w:r w:rsidRPr="005F24A7">
              <w:rPr>
                <w:rStyle w:val="Lienhypertexte"/>
                <w:noProof/>
              </w:rPr>
              <w:t>Diagrammes de cas d’utilisations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_Toc310454321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D1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1C2" w:rsidRDefault="000121C2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/>
            </w:rPr>
          </w:pPr>
          <w:hyperlink w:anchor="_Toc310454322" w:history="1">
            <w:r w:rsidRPr="005F24A7">
              <w:rPr>
                <w:rStyle w:val="Lienhypertexte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fr-FR"/>
              </w:rPr>
              <w:tab/>
            </w:r>
            <w:r w:rsidRPr="005F24A7">
              <w:rPr>
                <w:rStyle w:val="Lienhypertexte"/>
                <w:noProof/>
              </w:rPr>
              <w:t>Les joueurs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_Toc310454322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D1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1C2" w:rsidRDefault="000121C2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/>
            </w:rPr>
          </w:pPr>
          <w:hyperlink w:anchor="_Toc310454323" w:history="1">
            <w:r w:rsidRPr="005F24A7">
              <w:rPr>
                <w:rStyle w:val="Lienhypertexte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fr-FR"/>
              </w:rPr>
              <w:tab/>
            </w:r>
            <w:r w:rsidRPr="005F24A7">
              <w:rPr>
                <w:rStyle w:val="Lienhypertexte"/>
                <w:noProof/>
              </w:rPr>
              <w:t>Les éléments et le terrain de jeux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_Toc310454323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D1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1C2" w:rsidRDefault="000121C2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/>
            </w:rPr>
          </w:pPr>
          <w:hyperlink w:anchor="_Toc310454324" w:history="1">
            <w:r w:rsidRPr="005F24A7">
              <w:rPr>
                <w:rStyle w:val="Lienhypertexte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fr-FR"/>
              </w:rPr>
              <w:tab/>
            </w:r>
            <w:r w:rsidRPr="005F24A7">
              <w:rPr>
                <w:rStyle w:val="Lienhypertexte"/>
                <w:noProof/>
              </w:rPr>
              <w:t>Conclusion sur les diagrammes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_Toc310454324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D1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1C2" w:rsidRDefault="000121C2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/>
            </w:rPr>
          </w:pPr>
          <w:hyperlink w:anchor="_Toc310454325" w:history="1">
            <w:r w:rsidRPr="005F24A7">
              <w:rPr>
                <w:rStyle w:val="Lienhypertexte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fr-FR"/>
              </w:rPr>
              <w:tab/>
            </w:r>
            <w:r w:rsidRPr="005F24A7">
              <w:rPr>
                <w:rStyle w:val="Lienhypertexte"/>
                <w:noProof/>
              </w:rPr>
              <w:t>Diagrammes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_Toc310454325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D1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1C2" w:rsidRDefault="000121C2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/>
            </w:rPr>
          </w:pPr>
          <w:hyperlink w:anchor="_Toc310454326" w:history="1">
            <w:r w:rsidRPr="005F24A7">
              <w:rPr>
                <w:rStyle w:val="Lienhypertexte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fr-FR"/>
              </w:rPr>
              <w:tab/>
            </w:r>
            <w:r w:rsidRPr="005F24A7">
              <w:rPr>
                <w:rStyle w:val="Lienhypertexte"/>
                <w:noProof/>
              </w:rPr>
              <w:t>Diagramme complet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_Toc310454326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D1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1C2" w:rsidRDefault="000121C2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/>
            </w:rPr>
          </w:pPr>
          <w:hyperlink w:anchor="_Toc310454327" w:history="1">
            <w:r w:rsidRPr="005F24A7">
              <w:rPr>
                <w:rStyle w:val="Lienhypertexte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fr-FR"/>
              </w:rPr>
              <w:tab/>
            </w:r>
            <w:r w:rsidRPr="005F24A7">
              <w:rPr>
                <w:rStyle w:val="Lienhypertexte"/>
                <w:noProof/>
              </w:rPr>
              <w:t>Découpage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_Toc310454327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D1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1C2" w:rsidRDefault="000121C2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/>
            </w:rPr>
          </w:pPr>
          <w:hyperlink w:anchor="_Toc310454328" w:history="1">
            <w:r w:rsidRPr="005F24A7">
              <w:rPr>
                <w:rStyle w:val="Lienhypertexte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fr-FR"/>
              </w:rPr>
              <w:tab/>
            </w:r>
            <w:r w:rsidRPr="005F24A7">
              <w:rPr>
                <w:rStyle w:val="Lienhypertexte"/>
                <w:noProof/>
              </w:rPr>
              <w:t>Package YouRobot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_Toc310454328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D1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1C2" w:rsidRDefault="000121C2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/>
            </w:rPr>
          </w:pPr>
          <w:hyperlink w:anchor="_Toc310454329" w:history="1">
            <w:r w:rsidRPr="005F24A7">
              <w:rPr>
                <w:rStyle w:val="Lienhypertexte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fr-FR"/>
              </w:rPr>
              <w:tab/>
            </w:r>
            <w:r w:rsidRPr="005F24A7">
              <w:rPr>
                <w:rStyle w:val="Lienhypertexte"/>
                <w:noProof/>
              </w:rPr>
              <w:t>Package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_Toc310454329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D1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1C2" w:rsidRDefault="000121C2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/>
            </w:rPr>
          </w:pPr>
          <w:hyperlink w:anchor="_Toc310454330" w:history="1">
            <w:r w:rsidRPr="005F24A7">
              <w:rPr>
                <w:rStyle w:val="Lienhypertexte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fr-FR"/>
              </w:rPr>
              <w:tab/>
            </w:r>
            <w:r w:rsidRPr="005F24A7">
              <w:rPr>
                <w:rStyle w:val="Lienhypertexte"/>
                <w:noProof/>
              </w:rPr>
              <w:t>La classe abstraite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_Toc310454330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D1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1C2" w:rsidRDefault="000121C2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/>
            </w:rPr>
          </w:pPr>
          <w:hyperlink w:anchor="_Toc310454331" w:history="1">
            <w:r w:rsidRPr="005F24A7">
              <w:rPr>
                <w:rStyle w:val="Lienhypertexte"/>
                <w:noProof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fr-FR"/>
              </w:rPr>
              <w:tab/>
            </w:r>
            <w:r w:rsidRPr="005F24A7">
              <w:rPr>
                <w:rStyle w:val="Lienhypertexte"/>
                <w:noProof/>
              </w:rPr>
              <w:t>Packages Area, Robot et Wall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_Toc310454331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D1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1C2" w:rsidRDefault="000121C2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/>
            </w:rPr>
          </w:pPr>
          <w:hyperlink w:anchor="_Toc310454332" w:history="1">
            <w:r w:rsidRPr="005F24A7">
              <w:rPr>
                <w:rStyle w:val="Lienhypertexte"/>
                <w:noProof/>
              </w:rPr>
              <w:t>5.6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fr-FR"/>
              </w:rPr>
              <w:tab/>
            </w:r>
            <w:r w:rsidRPr="005F24A7">
              <w:rPr>
                <w:rStyle w:val="Lienhypertexte"/>
                <w:noProof/>
              </w:rPr>
              <w:t>Les bonus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_Toc310454332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D1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1C2" w:rsidRDefault="000121C2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/>
            </w:rPr>
          </w:pPr>
          <w:hyperlink w:anchor="_Toc310454333" w:history="1">
            <w:r w:rsidRPr="005F24A7">
              <w:rPr>
                <w:rStyle w:val="Lienhypertexte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fr-FR"/>
              </w:rPr>
              <w:tab/>
            </w:r>
            <w:r w:rsidRPr="005F24A7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_Toc310454333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D1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DCF" w:rsidRDefault="00D65DCF">
          <w:r>
            <w:rPr>
              <w:b/>
              <w:bCs/>
            </w:rPr>
            <w:fldChar w:fldCharType="end"/>
          </w:r>
        </w:p>
      </w:sdtContent>
    </w:sdt>
    <w:p w:rsidR="00391EE9" w:rsidRDefault="00391EE9" w:rsidP="00391EE9">
      <w:pPr>
        <w:rPr>
          <w:b/>
          <w:bCs/>
        </w:rPr>
      </w:pPr>
      <w:r>
        <w:rPr>
          <w:b/>
          <w:bCs/>
        </w:rPr>
        <w:t>Table des illustrations :</w:t>
      </w:r>
    </w:p>
    <w:p w:rsidR="00391EE9" w:rsidRPr="0017395C" w:rsidRDefault="00391EE9" w:rsidP="00391EE9">
      <w:pPr>
        <w:rPr>
          <w:b/>
          <w:bCs/>
        </w:rPr>
      </w:pPr>
    </w:p>
    <w:p w:rsidR="000121C2" w:rsidRDefault="00391EE9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310454334" w:history="1">
        <w:r w:rsidR="000121C2" w:rsidRPr="00D877D7">
          <w:rPr>
            <w:rStyle w:val="Lienhypertexte"/>
            <w:noProof/>
          </w:rPr>
          <w:t>Figure 1 Diagramme des cas d’utilisations des joueurs</w:t>
        </w:r>
        <w:r w:rsidR="000121C2">
          <w:rPr>
            <w:noProof/>
            <w:webHidden/>
          </w:rPr>
          <w:tab/>
        </w:r>
        <w:r w:rsidR="000121C2">
          <w:rPr>
            <w:noProof/>
            <w:webHidden/>
          </w:rPr>
          <w:fldChar w:fldCharType="begin"/>
        </w:r>
        <w:r w:rsidR="000121C2">
          <w:rPr>
            <w:noProof/>
            <w:webHidden/>
          </w:rPr>
          <w:instrText xml:space="preserve"> PAGEREF _Toc310454334 \h </w:instrText>
        </w:r>
        <w:r w:rsidR="000121C2">
          <w:rPr>
            <w:noProof/>
            <w:webHidden/>
          </w:rPr>
        </w:r>
        <w:r w:rsidR="000121C2">
          <w:rPr>
            <w:noProof/>
            <w:webHidden/>
          </w:rPr>
          <w:fldChar w:fldCharType="separate"/>
        </w:r>
        <w:r w:rsidR="00687D17">
          <w:rPr>
            <w:noProof/>
            <w:webHidden/>
          </w:rPr>
          <w:t>5</w:t>
        </w:r>
        <w:r w:rsidR="000121C2">
          <w:rPr>
            <w:noProof/>
            <w:webHidden/>
          </w:rPr>
          <w:fldChar w:fldCharType="end"/>
        </w:r>
      </w:hyperlink>
    </w:p>
    <w:p w:rsidR="000121C2" w:rsidRDefault="000121C2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/>
        </w:rPr>
      </w:pPr>
      <w:hyperlink w:anchor="_Toc310454335" w:history="1">
        <w:r w:rsidRPr="00D877D7">
          <w:rPr>
            <w:rStyle w:val="Lienhypertexte"/>
            <w:noProof/>
          </w:rPr>
          <w:t>Figure 2 Diagramme des cas d’utilisation du terrain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_Toc310454335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7D1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121C2" w:rsidRDefault="000121C2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/>
        </w:rPr>
      </w:pPr>
      <w:hyperlink w:anchor="_Toc310454336" w:history="1">
        <w:r w:rsidRPr="00D877D7">
          <w:rPr>
            <w:rStyle w:val="Lienhypertexte"/>
            <w:noProof/>
          </w:rPr>
          <w:t>Figure 3 Diagramme de classe complet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_Toc310454336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7D1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121C2" w:rsidRDefault="000121C2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/>
        </w:rPr>
      </w:pPr>
      <w:hyperlink w:anchor="_Toc310454337" w:history="1">
        <w:r w:rsidRPr="00D877D7">
          <w:rPr>
            <w:rStyle w:val="Lienhypertexte"/>
            <w:noProof/>
          </w:rPr>
          <w:t>Figure 4 Packages du jeu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_Toc310454337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7D1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121C2" w:rsidRDefault="000121C2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/>
        </w:rPr>
      </w:pPr>
      <w:hyperlink w:anchor="_Toc310454338" w:history="1">
        <w:r w:rsidRPr="00D877D7">
          <w:rPr>
            <w:rStyle w:val="Lienhypertexte"/>
            <w:noProof/>
          </w:rPr>
          <w:t>Figure 5 Classe contenue dans le package YouRobot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_Toc310454338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7D1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121C2" w:rsidRDefault="000121C2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/>
        </w:rPr>
      </w:pPr>
      <w:hyperlink w:anchor="_Toc310454339" w:history="1">
        <w:r w:rsidRPr="00D877D7">
          <w:rPr>
            <w:rStyle w:val="Lienhypertexte"/>
            <w:noProof/>
          </w:rPr>
          <w:t>Figure 6 Contenu du package elements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_Toc310454339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7D1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121C2" w:rsidRDefault="000121C2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/>
        </w:rPr>
      </w:pPr>
      <w:hyperlink w:anchor="_Toc310454340" w:history="1">
        <w:r w:rsidRPr="00D877D7">
          <w:rPr>
            <w:rStyle w:val="Lienhypertexte"/>
            <w:noProof/>
          </w:rPr>
          <w:t>Figure 7 La classe Element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_Toc310454340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7D1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121C2" w:rsidRDefault="000121C2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/>
        </w:rPr>
      </w:pPr>
      <w:hyperlink w:anchor="_Toc310454341" w:history="1">
        <w:r w:rsidRPr="00D877D7">
          <w:rPr>
            <w:rStyle w:val="Lienhypertexte"/>
            <w:noProof/>
          </w:rPr>
          <w:t>Figure 8 Package Area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_Toc310454341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7D1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121C2" w:rsidRDefault="000121C2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/>
        </w:rPr>
      </w:pPr>
      <w:hyperlink w:anchor="_Toc310454342" w:history="1">
        <w:r w:rsidRPr="00D877D7">
          <w:rPr>
            <w:rStyle w:val="Lienhypertexte"/>
            <w:noProof/>
          </w:rPr>
          <w:t>Figure 9 Package Robot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_Toc310454342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7D1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121C2" w:rsidRDefault="000121C2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/>
        </w:rPr>
      </w:pPr>
      <w:hyperlink w:anchor="_Toc310454343" w:history="1">
        <w:r w:rsidRPr="00D877D7">
          <w:rPr>
            <w:rStyle w:val="Lienhypertexte"/>
            <w:noProof/>
          </w:rPr>
          <w:t>Figure 10 Package wall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_Toc310454343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7D1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121C2" w:rsidRDefault="000121C2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/>
        </w:rPr>
      </w:pPr>
      <w:hyperlink w:anchor="_Toc310454344" w:history="1">
        <w:r w:rsidRPr="00D877D7">
          <w:rPr>
            <w:rStyle w:val="Lienhypertexte"/>
            <w:noProof/>
          </w:rPr>
          <w:t>Figure 11 Package bonus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_Toc310454344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7D1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121C2" w:rsidRDefault="000121C2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/>
        </w:rPr>
      </w:pPr>
      <w:hyperlink w:anchor="_Toc310454345" w:history="1">
        <w:r w:rsidRPr="00D877D7">
          <w:rPr>
            <w:rStyle w:val="Lienhypertexte"/>
            <w:noProof/>
          </w:rPr>
          <w:t>Figure 12 Ecran d’accueil de YouRobot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_Toc310454345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7D17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91EE9" w:rsidRDefault="00391EE9" w:rsidP="005064AC">
      <w:pPr>
        <w:sectPr w:rsidR="00391EE9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fldChar w:fldCharType="end"/>
      </w:r>
    </w:p>
    <w:p w:rsidR="00CD3E07" w:rsidRDefault="00391EE9" w:rsidP="00D65DCF">
      <w:pPr>
        <w:pStyle w:val="Titre1"/>
      </w:pPr>
      <w:bookmarkStart w:id="12" w:name="_Toc310454315"/>
      <w:r w:rsidRPr="00D65DCF">
        <w:lastRenderedPageBreak/>
        <w:t>Présentation</w:t>
      </w:r>
      <w:r>
        <w:t xml:space="preserve"> </w:t>
      </w:r>
      <w:r w:rsidRPr="00012675">
        <w:t>générale</w:t>
      </w:r>
      <w:r>
        <w:t xml:space="preserve"> du sujet</w:t>
      </w:r>
      <w:bookmarkEnd w:id="12"/>
    </w:p>
    <w:p w:rsidR="00391EE9" w:rsidRDefault="00391EE9" w:rsidP="00391EE9"/>
    <w:p w:rsidR="00D65DCF" w:rsidRDefault="00D65DCF" w:rsidP="00DB0FB7">
      <w:r>
        <w:t xml:space="preserve">L’objectif de ce projet est la </w:t>
      </w:r>
      <w:r w:rsidR="00070B12">
        <w:t>création d’un jeu vidéo en Java.</w:t>
      </w:r>
      <w:r>
        <w:t xml:space="preserve"> </w:t>
      </w:r>
      <w:r w:rsidR="00070B12">
        <w:t xml:space="preserve">Les </w:t>
      </w:r>
      <w:r>
        <w:t>aspect</w:t>
      </w:r>
      <w:r w:rsidR="00070B12">
        <w:t>s</w:t>
      </w:r>
      <w:r>
        <w:t xml:space="preserve"> pédagogique</w:t>
      </w:r>
      <w:r w:rsidR="00070B12">
        <w:t>s</w:t>
      </w:r>
      <w:r>
        <w:t xml:space="preserve"> visé</w:t>
      </w:r>
      <w:r w:rsidR="00070B12">
        <w:t>s</w:t>
      </w:r>
      <w:r>
        <w:t xml:space="preserve"> sont les suivants :</w:t>
      </w:r>
    </w:p>
    <w:p w:rsidR="00D65DCF" w:rsidRDefault="00D65DCF" w:rsidP="00DB0FB7">
      <w:pPr>
        <w:pStyle w:val="Paragraphedeliste"/>
        <w:numPr>
          <w:ilvl w:val="0"/>
          <w:numId w:val="5"/>
        </w:numPr>
      </w:pPr>
      <w:r>
        <w:t>Apprendre à utiliser des bibliothèques Java trè</w:t>
      </w:r>
      <w:r w:rsidR="00070B12">
        <w:t>s peu</w:t>
      </w:r>
      <w:r>
        <w:t xml:space="preserve"> documentée</w:t>
      </w:r>
      <w:r w:rsidR="00070B12">
        <w:t>s</w:t>
      </w:r>
      <w:r>
        <w:t xml:space="preserve"> (Box2D et Zen)</w:t>
      </w:r>
    </w:p>
    <w:p w:rsidR="00D65DCF" w:rsidRDefault="00D65DCF" w:rsidP="00DB0FB7">
      <w:pPr>
        <w:pStyle w:val="Paragraphedeliste"/>
        <w:numPr>
          <w:ilvl w:val="0"/>
          <w:numId w:val="5"/>
        </w:numPr>
      </w:pPr>
      <w:r>
        <w:t>Réaliser une application complète en java</w:t>
      </w:r>
    </w:p>
    <w:p w:rsidR="00D65DCF" w:rsidRDefault="00D65DCF" w:rsidP="00DB0FB7">
      <w:pPr>
        <w:pStyle w:val="Paragraphedeliste"/>
        <w:numPr>
          <w:ilvl w:val="0"/>
          <w:numId w:val="5"/>
        </w:numPr>
      </w:pPr>
      <w:r>
        <w:t>Mettre en pratique les notions vues en POO et Java</w:t>
      </w:r>
    </w:p>
    <w:p w:rsidR="00D65DCF" w:rsidRDefault="00070B12" w:rsidP="00DB0FB7">
      <w:pPr>
        <w:pStyle w:val="Paragraphedeliste"/>
        <w:numPr>
          <w:ilvl w:val="0"/>
          <w:numId w:val="5"/>
        </w:numPr>
      </w:pPr>
      <w:r>
        <w:t>C</w:t>
      </w:r>
      <w:r w:rsidR="00D65DCF">
        <w:t>réer des jeux 2D grâce à Box2D</w:t>
      </w:r>
    </w:p>
    <w:p w:rsidR="00DB0FB7" w:rsidRDefault="00DB0FB7" w:rsidP="00DB0FB7">
      <w:pPr>
        <w:pStyle w:val="Paragraphedeliste"/>
        <w:numPr>
          <w:ilvl w:val="0"/>
          <w:numId w:val="5"/>
        </w:numPr>
      </w:pPr>
      <w:r>
        <w:t>Réaliser un projet dans un temps très court : gestion du stress</w:t>
      </w:r>
    </w:p>
    <w:p w:rsidR="00D65DCF" w:rsidRDefault="00D65DCF" w:rsidP="00DB0FB7"/>
    <w:p w:rsidR="00D65DCF" w:rsidRDefault="00D65DCF" w:rsidP="00DB0FB7">
      <w:r>
        <w:t>Le sujet donné par M. FOR</w:t>
      </w:r>
      <w:r w:rsidR="00070B12">
        <w:t>AX Remy laisse</w:t>
      </w:r>
      <w:r>
        <w:t xml:space="preserve"> certain</w:t>
      </w:r>
      <w:r w:rsidR="00070B12">
        <w:t>s</w:t>
      </w:r>
      <w:r>
        <w:t xml:space="preserve"> point</w:t>
      </w:r>
      <w:r w:rsidR="00070B12">
        <w:t>s</w:t>
      </w:r>
      <w:r>
        <w:t xml:space="preserve"> à l’appréciation personnel</w:t>
      </w:r>
      <w:r w:rsidR="00070B12">
        <w:t>le</w:t>
      </w:r>
      <w:r>
        <w:t xml:space="preserve"> des</w:t>
      </w:r>
      <w:r w:rsidR="00070B12">
        <w:t xml:space="preserve"> développeurs. Nous avons suivi</w:t>
      </w:r>
      <w:r>
        <w:t xml:space="preserve"> au maximum le sujet donné.</w:t>
      </w:r>
    </w:p>
    <w:p w:rsidR="00D65DCF" w:rsidRDefault="00D65DCF" w:rsidP="00DB0FB7"/>
    <w:p w:rsidR="00D65DCF" w:rsidRDefault="00D65DCF" w:rsidP="00DB0FB7">
      <w:r>
        <w:t>Le sujet est disponible à l’adresse suivante :</w:t>
      </w:r>
    </w:p>
    <w:p w:rsidR="00D65DCF" w:rsidRDefault="009571EB" w:rsidP="00DB0FB7">
      <w:pPr>
        <w:jc w:val="center"/>
      </w:pPr>
      <w:hyperlink r:id="rId14" w:history="1">
        <w:r w:rsidR="00D65DCF" w:rsidRPr="00767290">
          <w:rPr>
            <w:rStyle w:val="Lienhypertexte"/>
          </w:rPr>
          <w:t>http://igm.univ-mlv.fr/ens/IR/IR2/2011-2012/Java_Avance/project.php</w:t>
        </w:r>
      </w:hyperlink>
    </w:p>
    <w:p w:rsidR="00D65DCF" w:rsidRDefault="00D65DCF" w:rsidP="00D65DCF">
      <w:pPr>
        <w:pStyle w:val="Titre1"/>
      </w:pPr>
      <w:bookmarkStart w:id="13" w:name="_Toc310454316"/>
      <w:r>
        <w:t>Technologies utilisées et moyens</w:t>
      </w:r>
      <w:bookmarkEnd w:id="13"/>
    </w:p>
    <w:p w:rsidR="00D65DCF" w:rsidRDefault="00D65DCF" w:rsidP="00D65DCF">
      <w:pPr>
        <w:pStyle w:val="Titre2"/>
      </w:pPr>
      <w:bookmarkStart w:id="14" w:name="_Toc310454317"/>
      <w:r>
        <w:t>Environnement de développement</w:t>
      </w:r>
      <w:bookmarkEnd w:id="14"/>
    </w:p>
    <w:p w:rsidR="00D65DCF" w:rsidRDefault="00D65DCF" w:rsidP="00D65DCF"/>
    <w:p w:rsidR="009C32B2" w:rsidRDefault="00070B12" w:rsidP="00DB0FB7">
      <w:r>
        <w:t>Nous avons utilisé</w:t>
      </w:r>
      <w:r w:rsidR="00D65DCF">
        <w:t xml:space="preserve"> l’environnement de développement </w:t>
      </w:r>
      <w:proofErr w:type="spellStart"/>
      <w:r w:rsidR="00D65DCF">
        <w:t>NetBeans</w:t>
      </w:r>
      <w:proofErr w:type="spellEnd"/>
      <w:r w:rsidR="00D65DCF">
        <w:t xml:space="preserve">. Cet IDE </w:t>
      </w:r>
      <w:r w:rsidR="00D65DCF">
        <w:rPr>
          <w:rStyle w:val="Appelnotedebasdep"/>
        </w:rPr>
        <w:footnoteReference w:id="1"/>
      </w:r>
      <w:r>
        <w:t>est très puissant</w:t>
      </w:r>
      <w:r w:rsidR="00D65DCF">
        <w:t xml:space="preserve"> même s’il ne dispose pas de toute</w:t>
      </w:r>
      <w:r>
        <w:t>s</w:t>
      </w:r>
      <w:r w:rsidR="00D65DCF">
        <w:t xml:space="preserve"> les fonctionnalités offertes par son principal concurrent Eclipse, il a l’avantag</w:t>
      </w:r>
      <w:r>
        <w:t>e d’être très simple à utiliser puisqu’il</w:t>
      </w:r>
      <w:r w:rsidR="00D65DCF">
        <w:t xml:space="preserve"> ressemble à Visual Studio (Damien Girard programme en C# avec Visual Studio en entreprise)</w:t>
      </w:r>
      <w:r w:rsidR="009C32B2">
        <w:t>.</w:t>
      </w:r>
    </w:p>
    <w:p w:rsidR="00DB0FB7" w:rsidRDefault="00DB0FB7" w:rsidP="00D65DCF"/>
    <w:p w:rsidR="009C32B2" w:rsidRDefault="009C32B2" w:rsidP="009C32B2">
      <w:pPr>
        <w:pStyle w:val="Titre2"/>
      </w:pPr>
      <w:bookmarkStart w:id="15" w:name="_Toc310454318"/>
      <w:r>
        <w:t>Contrôle du code source et travail collaboratif</w:t>
      </w:r>
      <w:bookmarkEnd w:id="15"/>
    </w:p>
    <w:p w:rsidR="009C32B2" w:rsidRDefault="009C32B2" w:rsidP="009C32B2"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7F79D7EA" wp14:editId="005D2279">
            <wp:simplePos x="0" y="0"/>
            <wp:positionH relativeFrom="column">
              <wp:posOffset>4634230</wp:posOffset>
            </wp:positionH>
            <wp:positionV relativeFrom="paragraph">
              <wp:posOffset>116840</wp:posOffset>
            </wp:positionV>
            <wp:extent cx="1181100" cy="518795"/>
            <wp:effectExtent l="0" t="0" r="0" b="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32B2" w:rsidRDefault="009C32B2" w:rsidP="00DB0FB7">
      <w:r>
        <w:t>Le contrôle du code source a été effectué sur Google Code.</w:t>
      </w:r>
      <w:r w:rsidRPr="009C32B2">
        <w:rPr>
          <w:noProof/>
          <w:lang w:eastAsia="fr-FR"/>
        </w:rPr>
        <w:t xml:space="preserve"> </w:t>
      </w:r>
    </w:p>
    <w:p w:rsidR="009C32B2" w:rsidRDefault="009571EB" w:rsidP="00DB0FB7">
      <w:hyperlink r:id="rId16" w:history="1">
        <w:r w:rsidR="009C32B2" w:rsidRPr="00767290">
          <w:rPr>
            <w:rStyle w:val="Lienhypertexte"/>
          </w:rPr>
          <w:t>http://code.google.com/p/yourobot</w:t>
        </w:r>
      </w:hyperlink>
    </w:p>
    <w:p w:rsidR="009C32B2" w:rsidRDefault="009C32B2" w:rsidP="00DB0FB7"/>
    <w:p w:rsidR="009C32B2" w:rsidRDefault="009C32B2" w:rsidP="00DB0FB7">
      <w:r>
        <w:t>Nous avons utilisé l’interface Subversion (SVN) pour récupérer et commit notre travail sur Google code.</w:t>
      </w:r>
    </w:p>
    <w:p w:rsidR="009C32B2" w:rsidRDefault="009C32B2" w:rsidP="00DB0FB7"/>
    <w:p w:rsidR="009C32B2" w:rsidRDefault="009C32B2" w:rsidP="00DB0FB7">
      <w:proofErr w:type="spellStart"/>
      <w:r>
        <w:t>Netbeans</w:t>
      </w:r>
      <w:proofErr w:type="spellEnd"/>
      <w:r>
        <w:t xml:space="preserve"> dispose d’un plugin (déjà intégré) permettant d</w:t>
      </w:r>
      <w:r w:rsidR="00070B12">
        <w:t>’utiliser facilement Subversion</w:t>
      </w:r>
      <w:r>
        <w:t xml:space="preserve"> </w:t>
      </w:r>
      <w:r w:rsidR="00070B12">
        <w:t>(</w:t>
      </w:r>
      <w:r>
        <w:t>tout a été fait à partir de l’IDE.</w:t>
      </w:r>
      <w:r w:rsidR="00070B12">
        <w:t>)</w:t>
      </w:r>
    </w:p>
    <w:p w:rsidR="009C32B2" w:rsidRDefault="009C32B2" w:rsidP="009C32B2">
      <w:pPr>
        <w:pStyle w:val="Titre2"/>
      </w:pPr>
      <w:bookmarkStart w:id="16" w:name="_Toc310454319"/>
      <w:r>
        <w:t>Diagramme UML</w:t>
      </w:r>
      <w:bookmarkEnd w:id="16"/>
    </w:p>
    <w:p w:rsidR="009C32B2" w:rsidRDefault="009C32B2" w:rsidP="009C32B2"/>
    <w:p w:rsidR="009C32B2" w:rsidRDefault="009C32B2" w:rsidP="00DB0FB7">
      <w:r>
        <w:t xml:space="preserve">Nous avons utilisé le logiciel </w:t>
      </w:r>
      <w:proofErr w:type="spellStart"/>
      <w:r>
        <w:t>Altova</w:t>
      </w:r>
      <w:proofErr w:type="spellEnd"/>
      <w:r>
        <w:t xml:space="preserve"> </w:t>
      </w:r>
      <w:proofErr w:type="spellStart"/>
      <w:r>
        <w:t>UModel</w:t>
      </w:r>
      <w:proofErr w:type="spellEnd"/>
      <w:r>
        <w:t xml:space="preserve"> pour faire les diagrammes UML de l’application.</w:t>
      </w:r>
    </w:p>
    <w:p w:rsidR="009C32B2" w:rsidRDefault="009C32B2" w:rsidP="00DB0FB7"/>
    <w:p w:rsidR="009C32B2" w:rsidRDefault="009C32B2" w:rsidP="00DB0FB7"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1000362E" wp14:editId="732B3B5B">
            <wp:simplePos x="0" y="0"/>
            <wp:positionH relativeFrom="column">
              <wp:posOffset>4919980</wp:posOffset>
            </wp:positionH>
            <wp:positionV relativeFrom="paragraph">
              <wp:posOffset>20955</wp:posOffset>
            </wp:positionV>
            <wp:extent cx="704850" cy="704850"/>
            <wp:effectExtent l="0" t="0" r="0" b="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Altova</w:t>
      </w:r>
      <w:proofErr w:type="spellEnd"/>
      <w:r>
        <w:t xml:space="preserve"> </w:t>
      </w:r>
      <w:proofErr w:type="spellStart"/>
      <w:r>
        <w:t>UModel</w:t>
      </w:r>
      <w:proofErr w:type="spellEnd"/>
      <w:r>
        <w:t xml:space="preserve"> ne supporte pas encore Java 7 c’est pourquoi nous avons codé le projet en style Java 6. Néanmoins</w:t>
      </w:r>
      <w:r w:rsidR="00070B12">
        <w:t>,</w:t>
      </w:r>
      <w:r>
        <w:t xml:space="preserve"> nous avons utilisé la bibliothèque JDK 7, notamment « </w:t>
      </w:r>
      <w:proofErr w:type="spellStart"/>
      <w:proofErr w:type="gramStart"/>
      <w:r>
        <w:t>Objects.RequireNonNull</w:t>
      </w:r>
      <w:proofErr w:type="spellEnd"/>
      <w:r>
        <w:t>(</w:t>
      </w:r>
      <w:proofErr w:type="gramEnd"/>
      <w:r>
        <w:t>) ».</w:t>
      </w:r>
    </w:p>
    <w:p w:rsidR="009C32B2" w:rsidRDefault="009C32B2" w:rsidP="009C32B2">
      <w:pPr>
        <w:pStyle w:val="Titre1"/>
      </w:pPr>
      <w:bookmarkStart w:id="17" w:name="_Toc310454320"/>
      <w:r>
        <w:lastRenderedPageBreak/>
        <w:t>Déroulement du projet</w:t>
      </w:r>
      <w:bookmarkEnd w:id="17"/>
    </w:p>
    <w:p w:rsidR="009C32B2" w:rsidRDefault="009C32B2" w:rsidP="009C32B2"/>
    <w:p w:rsidR="009C32B2" w:rsidRDefault="009C32B2" w:rsidP="00DB0FB7">
      <w:r>
        <w:t>Le projet s’est déroulé selon les phases suivantes :</w:t>
      </w:r>
    </w:p>
    <w:p w:rsidR="009C32B2" w:rsidRDefault="009C32B2" w:rsidP="00DB0FB7">
      <w:pPr>
        <w:pStyle w:val="Paragraphedeliste"/>
        <w:numPr>
          <w:ilvl w:val="0"/>
          <w:numId w:val="5"/>
        </w:numPr>
      </w:pPr>
      <w:r>
        <w:t>Terminer avant tout le projet d’algorithmie</w:t>
      </w:r>
    </w:p>
    <w:p w:rsidR="009C32B2" w:rsidRDefault="009C32B2" w:rsidP="00DB0FB7">
      <w:pPr>
        <w:pStyle w:val="Paragraphedeliste"/>
        <w:numPr>
          <w:ilvl w:val="0"/>
          <w:numId w:val="5"/>
        </w:numPr>
      </w:pPr>
      <w:r>
        <w:t>Lire et appréhender le cahier des charges</w:t>
      </w:r>
    </w:p>
    <w:p w:rsidR="009C32B2" w:rsidRDefault="009C32B2" w:rsidP="00DB0FB7">
      <w:pPr>
        <w:pStyle w:val="Paragraphedeliste"/>
        <w:numPr>
          <w:ilvl w:val="0"/>
          <w:numId w:val="5"/>
        </w:numPr>
      </w:pPr>
      <w:r>
        <w:t xml:space="preserve">Réalisation des </w:t>
      </w:r>
      <w:r w:rsidR="00070B12">
        <w:t>diagrammes de cas d’utilisation</w:t>
      </w:r>
    </w:p>
    <w:p w:rsidR="009C32B2" w:rsidRDefault="009C32B2" w:rsidP="00DB0FB7">
      <w:pPr>
        <w:pStyle w:val="Paragraphedeliste"/>
        <w:numPr>
          <w:ilvl w:val="1"/>
          <w:numId w:val="5"/>
        </w:numPr>
      </w:pPr>
      <w:r>
        <w:t>Cela donne la première esquisse de l’organisation du code</w:t>
      </w:r>
    </w:p>
    <w:p w:rsidR="009C32B2" w:rsidRDefault="009C32B2" w:rsidP="00DB0FB7">
      <w:pPr>
        <w:pStyle w:val="Paragraphedeliste"/>
        <w:numPr>
          <w:ilvl w:val="0"/>
          <w:numId w:val="5"/>
        </w:numPr>
      </w:pPr>
      <w:r>
        <w:t>Réalisation des diagrammes de classes</w:t>
      </w:r>
    </w:p>
    <w:p w:rsidR="009C32B2" w:rsidRDefault="00070B12" w:rsidP="00DB0FB7">
      <w:pPr>
        <w:pStyle w:val="Paragraphedeliste"/>
        <w:numPr>
          <w:ilvl w:val="1"/>
          <w:numId w:val="5"/>
        </w:numPr>
      </w:pPr>
      <w:r>
        <w:t>G</w:t>
      </w:r>
      <w:r w:rsidR="009C32B2">
        <w:t xml:space="preserve">énération par </w:t>
      </w:r>
      <w:proofErr w:type="spellStart"/>
      <w:r w:rsidR="009C32B2">
        <w:t>Altova</w:t>
      </w:r>
      <w:proofErr w:type="spellEnd"/>
      <w:r w:rsidR="009C32B2">
        <w:t xml:space="preserve"> </w:t>
      </w:r>
      <w:proofErr w:type="spellStart"/>
      <w:r w:rsidR="009C32B2">
        <w:t>UModel</w:t>
      </w:r>
      <w:proofErr w:type="spellEnd"/>
      <w:r w:rsidR="009C32B2">
        <w:t xml:space="preserve"> du squelette de l’application.</w:t>
      </w:r>
    </w:p>
    <w:p w:rsidR="009C32B2" w:rsidRDefault="009C32B2" w:rsidP="00DB0FB7">
      <w:pPr>
        <w:pStyle w:val="Paragraphedeliste"/>
        <w:numPr>
          <w:ilvl w:val="0"/>
          <w:numId w:val="5"/>
        </w:numPr>
      </w:pPr>
      <w:r>
        <w:t>Programmation de la partie graphique et affichage</w:t>
      </w:r>
    </w:p>
    <w:p w:rsidR="009C32B2" w:rsidRDefault="009C32B2" w:rsidP="00DB0FB7">
      <w:pPr>
        <w:pStyle w:val="Paragraphedeliste"/>
        <w:numPr>
          <w:ilvl w:val="0"/>
          <w:numId w:val="5"/>
        </w:numPr>
      </w:pPr>
      <w:r>
        <w:t>Apprentissage de JBox2D (et Box2D)</w:t>
      </w:r>
    </w:p>
    <w:p w:rsidR="009C32B2" w:rsidRDefault="00DB0FB7" w:rsidP="00DB0FB7">
      <w:pPr>
        <w:pStyle w:val="Paragraphedeliste"/>
        <w:numPr>
          <w:ilvl w:val="0"/>
          <w:numId w:val="5"/>
        </w:numPr>
      </w:pPr>
      <w:r>
        <w:t>Implantation dans le projet de JBox2D</w:t>
      </w:r>
    </w:p>
    <w:p w:rsidR="00DB0FB7" w:rsidRDefault="00DB0FB7" w:rsidP="00DB0FB7">
      <w:pPr>
        <w:pStyle w:val="Paragraphedeliste"/>
        <w:numPr>
          <w:ilvl w:val="0"/>
          <w:numId w:val="5"/>
        </w:numPr>
      </w:pPr>
      <w:r>
        <w:t>Tests de la partie</w:t>
      </w:r>
    </w:p>
    <w:p w:rsidR="00DB0FB7" w:rsidRDefault="00DB0FB7" w:rsidP="00DB0FB7">
      <w:pPr>
        <w:pStyle w:val="Paragraphedeliste"/>
        <w:numPr>
          <w:ilvl w:val="0"/>
          <w:numId w:val="5"/>
        </w:numPr>
      </w:pPr>
      <w:r>
        <w:t>Programmation des menus</w:t>
      </w:r>
    </w:p>
    <w:p w:rsidR="00DB0FB7" w:rsidRDefault="00DB0FB7" w:rsidP="00DB0FB7">
      <w:pPr>
        <w:pStyle w:val="Paragraphedeliste"/>
        <w:numPr>
          <w:ilvl w:val="0"/>
          <w:numId w:val="5"/>
        </w:numPr>
      </w:pPr>
      <w:r>
        <w:t>Design et mise en place des niveaux</w:t>
      </w:r>
    </w:p>
    <w:p w:rsidR="00DB0FB7" w:rsidRPr="009C32B2" w:rsidRDefault="00DB0FB7" w:rsidP="00DB0FB7">
      <w:pPr>
        <w:pStyle w:val="Paragraphedeliste"/>
        <w:numPr>
          <w:ilvl w:val="0"/>
          <w:numId w:val="5"/>
        </w:numPr>
      </w:pPr>
      <w:r>
        <w:t>Réalisation du rapport</w:t>
      </w:r>
    </w:p>
    <w:p w:rsidR="00D65DCF" w:rsidRDefault="00D65DCF" w:rsidP="00DB0FB7"/>
    <w:p w:rsidR="00DB0FB7" w:rsidRDefault="00DB0FB7" w:rsidP="00DB0FB7">
      <w:r>
        <w:t>Le projet a été réalisé dans un temps très court (2 semaines complètes). L’analyse complète de l’application et les diagrammes UML ont permis une programmation très rapide et efficace.</w:t>
      </w:r>
      <w:r>
        <w:br w:type="page"/>
      </w:r>
    </w:p>
    <w:p w:rsidR="00391EE9" w:rsidRDefault="000D37D0" w:rsidP="00D65DCF">
      <w:pPr>
        <w:pStyle w:val="Titre1"/>
      </w:pPr>
      <w:bookmarkStart w:id="18" w:name="_Toc310454321"/>
      <w:r>
        <w:lastRenderedPageBreak/>
        <w:t>Diagrammes de cas d’utilisations</w:t>
      </w:r>
      <w:bookmarkEnd w:id="18"/>
    </w:p>
    <w:p w:rsidR="000D37D0" w:rsidRPr="000D37D0" w:rsidRDefault="000D37D0" w:rsidP="000D37D0">
      <w:pPr>
        <w:pStyle w:val="Titre2"/>
      </w:pPr>
      <w:bookmarkStart w:id="19" w:name="_Toc310454322"/>
      <w:r>
        <w:t>Les joueurs</w:t>
      </w:r>
      <w:bookmarkEnd w:id="19"/>
    </w:p>
    <w:p w:rsidR="000D37D0" w:rsidRDefault="000D37D0" w:rsidP="000D37D0"/>
    <w:p w:rsidR="000D37D0" w:rsidRDefault="000D37D0" w:rsidP="000D37D0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5C91068D" wp14:editId="42B5423D">
            <wp:extent cx="5753100" cy="3181350"/>
            <wp:effectExtent l="0" t="0" r="0" b="0"/>
            <wp:docPr id="1" name="Image 1" descr="C:\Users\Damien\Documents\Inge2K\Java\Projet\YouRobot_UML_Export\Joueu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mien\Documents\Inge2K\Java\Projet\YouRobot_UML_Export\Joueur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7D0" w:rsidRDefault="000D37D0" w:rsidP="000D37D0">
      <w:pPr>
        <w:pStyle w:val="Lgende"/>
        <w:jc w:val="center"/>
      </w:pPr>
      <w:bookmarkStart w:id="20" w:name="_Toc31045433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87D17">
        <w:rPr>
          <w:noProof/>
        </w:rPr>
        <w:t>1</w:t>
      </w:r>
      <w:r>
        <w:fldChar w:fldCharType="end"/>
      </w:r>
      <w:r>
        <w:t xml:space="preserve"> Diagramme des cas d’utilisation des joueurs</w:t>
      </w:r>
      <w:bookmarkEnd w:id="20"/>
    </w:p>
    <w:p w:rsidR="00DB0FB7" w:rsidRDefault="00DB0FB7" w:rsidP="000D37D0">
      <w:r>
        <w:t xml:space="preserve">Après la lecture du sujet, le premier diagramme à </w:t>
      </w:r>
      <w:r w:rsidR="00070B12">
        <w:t>être réalisé</w:t>
      </w:r>
      <w:r>
        <w:t xml:space="preserve"> a été le </w:t>
      </w:r>
      <w:r w:rsidR="00070B12">
        <w:t>diagramme des cas d’utilisation</w:t>
      </w:r>
      <w:r>
        <w:t xml:space="preserve"> des joueurs.</w:t>
      </w:r>
    </w:p>
    <w:p w:rsidR="00DB0FB7" w:rsidRDefault="00DB0FB7" w:rsidP="000D37D0"/>
    <w:p w:rsidR="00DB0FB7" w:rsidRDefault="00070B12" w:rsidP="000D37D0">
      <w:r>
        <w:t>Nous voyons donc un j</w:t>
      </w:r>
      <w:r w:rsidR="00DB0FB7">
        <w:t>oueur et une IA, qui contrôle</w:t>
      </w:r>
      <w:r>
        <w:t>nt</w:t>
      </w:r>
      <w:r w:rsidR="00DB0FB7">
        <w:t xml:space="preserve"> un robot. Un robot </w:t>
      </w:r>
      <w:r>
        <w:t>a</w:t>
      </w:r>
      <w:r w:rsidR="00DB0FB7">
        <w:t xml:space="preserve"> des points de v</w:t>
      </w:r>
      <w:r>
        <w:t>i</w:t>
      </w:r>
      <w:r w:rsidR="00DB0FB7">
        <w:t xml:space="preserve">e </w:t>
      </w:r>
      <w:r>
        <w:t xml:space="preserve"> et </w:t>
      </w:r>
      <w:r w:rsidR="00DB0FB7">
        <w:t>peut avoir des bonus.</w:t>
      </w:r>
    </w:p>
    <w:p w:rsidR="00DB0FB7" w:rsidRDefault="00DB0FB7" w:rsidP="000D37D0"/>
    <w:p w:rsidR="00DB0FB7" w:rsidRDefault="00DB0FB7" w:rsidP="000D37D0">
      <w:r>
        <w:t>Les bonus ont un type (Bois, Pierre, glace) et/ou une durée.</w:t>
      </w:r>
    </w:p>
    <w:p w:rsidR="00DB0FB7" w:rsidRPr="00DB0FB7" w:rsidRDefault="000D37D0" w:rsidP="00DB0FB7">
      <w:pPr>
        <w:pStyle w:val="Titre2"/>
      </w:pPr>
      <w:bookmarkStart w:id="21" w:name="_Toc310454323"/>
      <w:r>
        <w:lastRenderedPageBreak/>
        <w:t>Les éléments et le terrain de jeux</w:t>
      </w:r>
      <w:bookmarkEnd w:id="21"/>
    </w:p>
    <w:p w:rsidR="000D37D0" w:rsidRDefault="000D37D0" w:rsidP="000D37D0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3EBAF108" wp14:editId="24BD95B3">
            <wp:extent cx="5753100" cy="4171950"/>
            <wp:effectExtent l="0" t="0" r="0" b="0"/>
            <wp:docPr id="2" name="Image 2" descr="C:\Users\Damien\Documents\Inge2K\Java\Projet\YouRobot_UML_Export\Terr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mien\Documents\Inge2K\Java\Projet\YouRobot_UML_Export\Terrai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7D0" w:rsidRPr="000D37D0" w:rsidRDefault="000D37D0" w:rsidP="000D37D0">
      <w:pPr>
        <w:pStyle w:val="Lgende"/>
        <w:jc w:val="center"/>
      </w:pPr>
      <w:bookmarkStart w:id="22" w:name="_Toc31045433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87D17">
        <w:rPr>
          <w:noProof/>
        </w:rPr>
        <w:t>2</w:t>
      </w:r>
      <w:r>
        <w:fldChar w:fldCharType="end"/>
      </w:r>
      <w:r>
        <w:t xml:space="preserve"> Diagramme des cas d’utilisation du terrain</w:t>
      </w:r>
      <w:bookmarkEnd w:id="22"/>
    </w:p>
    <w:p w:rsidR="00391EE9" w:rsidRDefault="00DB0FB7" w:rsidP="00391EE9">
      <w:r>
        <w:t>Le terrain de jeux dispose de plusieurs zones (deux de départ et une de sortie).</w:t>
      </w:r>
    </w:p>
    <w:p w:rsidR="00DB0FB7" w:rsidRDefault="00DB0FB7" w:rsidP="00391EE9"/>
    <w:p w:rsidR="00DB0FB7" w:rsidRDefault="00DB0FB7" w:rsidP="00391EE9">
      <w:r>
        <w:t>Les éléments du jeu sont les suivants :</w:t>
      </w:r>
    </w:p>
    <w:p w:rsidR="00DB0FB7" w:rsidRDefault="00DB0FB7" w:rsidP="00DB0FB7">
      <w:pPr>
        <w:pStyle w:val="Paragraphedeliste"/>
        <w:numPr>
          <w:ilvl w:val="0"/>
          <w:numId w:val="5"/>
        </w:numPr>
      </w:pPr>
      <w:r>
        <w:t>Des barres (ne peuvent bouger)</w:t>
      </w:r>
    </w:p>
    <w:p w:rsidR="00DB0FB7" w:rsidRDefault="00DB0FB7" w:rsidP="00DB0FB7">
      <w:pPr>
        <w:pStyle w:val="Paragraphedeliste"/>
        <w:numPr>
          <w:ilvl w:val="0"/>
          <w:numId w:val="5"/>
        </w:numPr>
      </w:pPr>
      <w:r>
        <w:t>Des murs (peuvent bouger à cause d’un bonus)</w:t>
      </w:r>
    </w:p>
    <w:p w:rsidR="00DB0FB7" w:rsidRDefault="00DB0FB7" w:rsidP="00DB0FB7">
      <w:pPr>
        <w:pStyle w:val="Paragraphedeliste"/>
        <w:numPr>
          <w:ilvl w:val="0"/>
          <w:numId w:val="5"/>
        </w:numPr>
      </w:pPr>
      <w:r>
        <w:t>Des robots</w:t>
      </w:r>
    </w:p>
    <w:p w:rsidR="00DB0FB7" w:rsidRDefault="00DB0FB7" w:rsidP="00DB0FB7">
      <w:pPr>
        <w:pStyle w:val="Paragraphedeliste"/>
        <w:numPr>
          <w:ilvl w:val="0"/>
          <w:numId w:val="5"/>
        </w:numPr>
      </w:pPr>
      <w:r>
        <w:t>Des bonus</w:t>
      </w:r>
    </w:p>
    <w:p w:rsidR="00DB0FB7" w:rsidRDefault="00DB0FB7" w:rsidP="00391EE9"/>
    <w:p w:rsidR="00B401AA" w:rsidRDefault="00E3502A" w:rsidP="00E3502A">
      <w:pPr>
        <w:pStyle w:val="Titre2"/>
      </w:pPr>
      <w:bookmarkStart w:id="23" w:name="_Toc310454324"/>
      <w:r>
        <w:t>Conclusion sur les diagrammes de classes</w:t>
      </w:r>
      <w:bookmarkEnd w:id="23"/>
    </w:p>
    <w:p w:rsidR="00E3502A" w:rsidRDefault="00E3502A" w:rsidP="00E3502A"/>
    <w:p w:rsidR="00E3502A" w:rsidRDefault="00E3502A" w:rsidP="00E3502A">
      <w:r>
        <w:t xml:space="preserve">Grâce </w:t>
      </w:r>
      <w:proofErr w:type="gramStart"/>
      <w:r>
        <w:t>au</w:t>
      </w:r>
      <w:r w:rsidR="00070B12">
        <w:t>x</w:t>
      </w:r>
      <w:r>
        <w:t xml:space="preserve"> diagramme</w:t>
      </w:r>
      <w:proofErr w:type="gramEnd"/>
      <w:r>
        <w:t xml:space="preserve"> de classe</w:t>
      </w:r>
      <w:r w:rsidR="00070B12">
        <w:t>s</w:t>
      </w:r>
      <w:r>
        <w:t>, nous avons pu formaliser et mettre au clair nos esprits sur ce que le projet devait faire et comment  nous devions le faire.</w:t>
      </w:r>
    </w:p>
    <w:p w:rsidR="00E3502A" w:rsidRDefault="00E3502A" w:rsidP="00E3502A"/>
    <w:p w:rsidR="00E3502A" w:rsidRDefault="00E3502A" w:rsidP="00E3502A">
      <w:r>
        <w:t>L’étape suivante a été la réalisation des diagrammes de classe</w:t>
      </w:r>
      <w:r w:rsidR="00070B12">
        <w:t>s</w:t>
      </w:r>
      <w:r>
        <w:t>.</w:t>
      </w:r>
    </w:p>
    <w:p w:rsidR="00E3502A" w:rsidRPr="00E3502A" w:rsidRDefault="00E3502A" w:rsidP="00E3502A"/>
    <w:p w:rsidR="000D37D0" w:rsidRDefault="000D37D0">
      <w:pPr>
        <w:widowControl/>
        <w:suppressAutoHyphens w:val="0"/>
        <w:spacing w:after="200" w:line="276" w:lineRule="auto"/>
        <w:sectPr w:rsidR="000D37D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br w:type="page"/>
      </w:r>
    </w:p>
    <w:p w:rsidR="00E3502A" w:rsidRDefault="00E3502A" w:rsidP="00E3502A">
      <w:pPr>
        <w:pStyle w:val="Titre1"/>
      </w:pPr>
      <w:bookmarkStart w:id="24" w:name="_Toc310454325"/>
      <w:r>
        <w:lastRenderedPageBreak/>
        <w:t>Diagrammes de classes</w:t>
      </w:r>
      <w:bookmarkEnd w:id="24"/>
    </w:p>
    <w:p w:rsidR="00E3502A" w:rsidRDefault="00E3502A" w:rsidP="00E3502A">
      <w:pPr>
        <w:pStyle w:val="Titre2"/>
        <w:numPr>
          <w:ilvl w:val="0"/>
          <w:numId w:val="4"/>
        </w:numPr>
      </w:pPr>
      <w:bookmarkStart w:id="25" w:name="_Toc310454326"/>
      <w:r>
        <w:t>Diagramme complet de l’application</w:t>
      </w:r>
      <w:bookmarkEnd w:id="25"/>
    </w:p>
    <w:p w:rsidR="00E3502A" w:rsidRDefault="00E3502A" w:rsidP="00E3502A">
      <w:pPr>
        <w:keepNext/>
        <w:widowControl/>
        <w:suppressAutoHyphens w:val="0"/>
        <w:spacing w:after="200" w:line="276" w:lineRule="auto"/>
        <w:jc w:val="center"/>
      </w:pPr>
      <w:r>
        <w:rPr>
          <w:noProof/>
          <w:lang w:eastAsia="fr-FR"/>
        </w:rPr>
        <w:drawing>
          <wp:inline distT="0" distB="0" distL="0" distR="0" wp14:anchorId="20D536FD" wp14:editId="4449528C">
            <wp:extent cx="9450388" cy="289560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456951" cy="289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02A" w:rsidRDefault="00E3502A" w:rsidP="00E3502A">
      <w:pPr>
        <w:pStyle w:val="Lgende"/>
        <w:jc w:val="center"/>
      </w:pPr>
      <w:bookmarkStart w:id="26" w:name="_Toc31045433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87D17">
        <w:rPr>
          <w:noProof/>
        </w:rPr>
        <w:t>3</w:t>
      </w:r>
      <w:r>
        <w:fldChar w:fldCharType="end"/>
      </w:r>
      <w:r>
        <w:t xml:space="preserve"> Diagramme de classe</w:t>
      </w:r>
      <w:r w:rsidR="00070B12">
        <w:t>s</w:t>
      </w:r>
      <w:r>
        <w:t xml:space="preserve"> complet</w:t>
      </w:r>
      <w:bookmarkEnd w:id="26"/>
    </w:p>
    <w:p w:rsidR="00E3502A" w:rsidRDefault="00E3502A" w:rsidP="00E3502A">
      <w:pPr>
        <w:jc w:val="left"/>
      </w:pPr>
      <w:r>
        <w:t>Voici le diagramme de classe</w:t>
      </w:r>
      <w:r w:rsidR="00070B12">
        <w:t>s</w:t>
      </w:r>
      <w:r>
        <w:t xml:space="preserve"> complet de l’application. Comme vous pouvez le voir l’application est fortement découpé</w:t>
      </w:r>
      <w:r w:rsidR="00070B12">
        <w:t>e</w:t>
      </w:r>
      <w:r>
        <w:t>, mais en regardant de plus près le découpage est logique.</w:t>
      </w:r>
    </w:p>
    <w:p w:rsidR="00E3502A" w:rsidRDefault="00E3502A" w:rsidP="00E3502A">
      <w:pPr>
        <w:jc w:val="left"/>
      </w:pPr>
    </w:p>
    <w:p w:rsidR="00E3502A" w:rsidRDefault="009571EB" w:rsidP="00E3502A">
      <w:pPr>
        <w:jc w:val="left"/>
      </w:pPr>
      <w:r>
        <w:t>Ce</w:t>
      </w:r>
      <w:r w:rsidR="00E3502A">
        <w:t xml:space="preserve"> diagramme dit : Un monde contient des éléments</w:t>
      </w:r>
      <w:r w:rsidR="00EC2E60">
        <w:t xml:space="preserve"> et des zones</w:t>
      </w:r>
      <w:r w:rsidR="00070B12">
        <w:t>.</w:t>
      </w:r>
      <w:r w:rsidR="00E3502A">
        <w:t xml:space="preserve"> </w:t>
      </w:r>
      <w:r w:rsidR="00070B12">
        <w:t>U</w:t>
      </w:r>
      <w:r w:rsidR="00E3502A">
        <w:t>ne partie</w:t>
      </w:r>
      <w:r w:rsidR="00EC2E60">
        <w:t xml:space="preserve"> (Game)</w:t>
      </w:r>
      <w:r w:rsidR="00E3502A">
        <w:t xml:space="preserve"> est composée d’u</w:t>
      </w:r>
      <w:r w:rsidR="00EC2E60">
        <w:t>n monde et de bonus et pos</w:t>
      </w:r>
      <w:r w:rsidR="00070B12">
        <w:t>sède un ou deux joueurs humains.</w:t>
      </w:r>
      <w:r w:rsidR="00EC2E60">
        <w:t xml:space="preserve"> </w:t>
      </w:r>
      <w:r w:rsidR="00070B12">
        <w:t>U</w:t>
      </w:r>
      <w:r w:rsidR="00EC2E60">
        <w:t>n joueur humain est associé à un robot (</w:t>
      </w:r>
      <w:proofErr w:type="spellStart"/>
      <w:r w:rsidR="00EC2E60">
        <w:t>robotPlayer</w:t>
      </w:r>
      <w:proofErr w:type="spellEnd"/>
      <w:r w:rsidR="00EC2E60">
        <w:t>).</w:t>
      </w:r>
    </w:p>
    <w:p w:rsidR="00EC2E60" w:rsidRDefault="00EC2E60" w:rsidP="00E3502A">
      <w:pPr>
        <w:jc w:val="left"/>
      </w:pPr>
    </w:p>
    <w:p w:rsidR="00E3502A" w:rsidRDefault="00E3502A" w:rsidP="00E3502A">
      <w:pPr>
        <w:jc w:val="left"/>
      </w:pPr>
    </w:p>
    <w:p w:rsidR="00E3502A" w:rsidRPr="00E3502A" w:rsidRDefault="00E3502A" w:rsidP="00E3502A">
      <w:pPr>
        <w:jc w:val="left"/>
        <w:sectPr w:rsidR="00E3502A" w:rsidRPr="00E3502A" w:rsidSect="000D37D0">
          <w:headerReference w:type="default" r:id="rId21"/>
          <w:footerReference w:type="default" r:id="rId22"/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0D37D0" w:rsidRDefault="00EC2E60" w:rsidP="00EC2E60">
      <w:pPr>
        <w:pStyle w:val="Titre2"/>
      </w:pPr>
      <w:bookmarkStart w:id="27" w:name="_Toc310454327"/>
      <w:r>
        <w:lastRenderedPageBreak/>
        <w:t>Découpage de l’application</w:t>
      </w:r>
      <w:bookmarkEnd w:id="27"/>
    </w:p>
    <w:p w:rsidR="00EC2E60" w:rsidRDefault="00EC2E60" w:rsidP="00EC2E60"/>
    <w:p w:rsidR="00EC2E60" w:rsidRDefault="00EC2E60" w:rsidP="00EC2E60">
      <w:r>
        <w:t>Nous avons réalisé de nombreux packages pour notre application, l’objectif étant clairement de spécialiser chaque partie du jeu.</w:t>
      </w:r>
    </w:p>
    <w:p w:rsidR="00EC2E60" w:rsidRDefault="00EC2E60" w:rsidP="00EC2E60"/>
    <w:p w:rsidR="00EC2E60" w:rsidRDefault="00EC2E60" w:rsidP="00EC2E60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6A12AC65" wp14:editId="696C984C">
            <wp:extent cx="2495550" cy="1895475"/>
            <wp:effectExtent l="0" t="0" r="0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84B" w:rsidRPr="00D0184B" w:rsidRDefault="00EC2E60" w:rsidP="00D0184B">
      <w:pPr>
        <w:pStyle w:val="Lgende"/>
        <w:jc w:val="center"/>
      </w:pPr>
      <w:bookmarkStart w:id="28" w:name="_Toc31045433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87D17">
        <w:rPr>
          <w:noProof/>
        </w:rPr>
        <w:t>4</w:t>
      </w:r>
      <w:r>
        <w:fldChar w:fldCharType="end"/>
      </w:r>
      <w:r>
        <w:t xml:space="preserve"> Packages du jeu</w:t>
      </w:r>
      <w:bookmarkEnd w:id="28"/>
    </w:p>
    <w:p w:rsidR="00EC2E60" w:rsidRDefault="00EC2E60" w:rsidP="00EC2E60">
      <w:r>
        <w:t>Explications des différents </w:t>
      </w:r>
      <w:proofErr w:type="gramStart"/>
      <w:r>
        <w:t>packages</w:t>
      </w:r>
      <w:proofErr w:type="gramEnd"/>
      <w:r>
        <w:t> :</w:t>
      </w:r>
    </w:p>
    <w:p w:rsidR="00EC2E60" w:rsidRDefault="00EC2E60" w:rsidP="00EC2E60">
      <w:pPr>
        <w:pStyle w:val="Paragraphedeliste"/>
        <w:numPr>
          <w:ilvl w:val="0"/>
          <w:numId w:val="5"/>
        </w:numPr>
      </w:pPr>
      <w:proofErr w:type="spellStart"/>
      <w:r>
        <w:t>YouRobot</w:t>
      </w:r>
      <w:proofErr w:type="spellEnd"/>
      <w:r>
        <w:t> : Paramètres de l’application, classes vraiment générales</w:t>
      </w:r>
    </w:p>
    <w:p w:rsidR="00EC2E60" w:rsidRDefault="00EC2E60" w:rsidP="00EC2E60">
      <w:pPr>
        <w:pStyle w:val="Paragraphedeliste"/>
        <w:numPr>
          <w:ilvl w:val="0"/>
          <w:numId w:val="5"/>
        </w:numPr>
      </w:pPr>
      <w:proofErr w:type="spellStart"/>
      <w:r>
        <w:t>Context</w:t>
      </w:r>
      <w:proofErr w:type="spellEnd"/>
      <w:r>
        <w:t> : Eléments étant lié</w:t>
      </w:r>
      <w:r w:rsidR="00D0184B">
        <w:t>s</w:t>
      </w:r>
      <w:r>
        <w:t xml:space="preserve"> au</w:t>
      </w:r>
      <w:r w:rsidR="00070B12">
        <w:t>x</w:t>
      </w:r>
      <w:r>
        <w:t xml:space="preserve"> menus </w:t>
      </w:r>
      <w:r w:rsidR="00D0184B">
        <w:t>et déroulement du jeu</w:t>
      </w:r>
    </w:p>
    <w:p w:rsidR="00D0184B" w:rsidRDefault="00D0184B" w:rsidP="00EC2E60">
      <w:pPr>
        <w:pStyle w:val="Paragraphedeliste"/>
        <w:numPr>
          <w:ilvl w:val="0"/>
          <w:numId w:val="5"/>
        </w:numPr>
      </w:pPr>
      <w:proofErr w:type="spellStart"/>
      <w:r>
        <w:t>Elements</w:t>
      </w:r>
      <w:proofErr w:type="spellEnd"/>
      <w:r>
        <w:t> : Contient la classe abstraite « </w:t>
      </w:r>
      <w:proofErr w:type="spellStart"/>
      <w:r>
        <w:t>Element</w:t>
      </w:r>
      <w:proofErr w:type="spellEnd"/>
      <w:r>
        <w:t> », le monde ainsi que le loader de texture</w:t>
      </w:r>
    </w:p>
    <w:p w:rsidR="00D0184B" w:rsidRDefault="00D0184B" w:rsidP="00EC2E60">
      <w:pPr>
        <w:pStyle w:val="Paragraphedeliste"/>
        <w:numPr>
          <w:ilvl w:val="0"/>
          <w:numId w:val="5"/>
        </w:numPr>
      </w:pPr>
      <w:proofErr w:type="spellStart"/>
      <w:r>
        <w:t>Elements.area</w:t>
      </w:r>
      <w:proofErr w:type="spellEnd"/>
      <w:r>
        <w:t> : Contient les zones de départ et de fin</w:t>
      </w:r>
    </w:p>
    <w:p w:rsidR="00D0184B" w:rsidRDefault="00D0184B" w:rsidP="00EC2E60">
      <w:pPr>
        <w:pStyle w:val="Paragraphedeliste"/>
        <w:numPr>
          <w:ilvl w:val="0"/>
          <w:numId w:val="5"/>
        </w:numPr>
      </w:pPr>
      <w:proofErr w:type="spellStart"/>
      <w:r>
        <w:t>Elements.bonus</w:t>
      </w:r>
      <w:proofErr w:type="spellEnd"/>
      <w:r>
        <w:t> : Contient les différents bonus du jeu</w:t>
      </w:r>
    </w:p>
    <w:p w:rsidR="00D0184B" w:rsidRDefault="00D0184B" w:rsidP="00EC2E60">
      <w:pPr>
        <w:pStyle w:val="Paragraphedeliste"/>
        <w:numPr>
          <w:ilvl w:val="0"/>
          <w:numId w:val="5"/>
        </w:numPr>
      </w:pPr>
      <w:proofErr w:type="spellStart"/>
      <w:r>
        <w:t>Elements.robot</w:t>
      </w:r>
      <w:proofErr w:type="spellEnd"/>
      <w:r>
        <w:t> : Contient les robots</w:t>
      </w:r>
    </w:p>
    <w:p w:rsidR="00D0184B" w:rsidRDefault="00D0184B" w:rsidP="00EC2E60">
      <w:pPr>
        <w:pStyle w:val="Paragraphedeliste"/>
        <w:numPr>
          <w:ilvl w:val="0"/>
          <w:numId w:val="5"/>
        </w:numPr>
      </w:pPr>
      <w:proofErr w:type="spellStart"/>
      <w:r>
        <w:t>Elements.wall</w:t>
      </w:r>
      <w:proofErr w:type="spellEnd"/>
      <w:r>
        <w:t xml:space="preserve"> : Contient les murs et </w:t>
      </w:r>
      <w:r w:rsidR="00070B12">
        <w:t xml:space="preserve">les </w:t>
      </w:r>
      <w:r>
        <w:t>barres</w:t>
      </w:r>
    </w:p>
    <w:p w:rsidR="00EC2E60" w:rsidRPr="00EC2E60" w:rsidRDefault="00EC2E60" w:rsidP="00EC2E60"/>
    <w:p w:rsidR="00EC2E60" w:rsidRDefault="00D0184B" w:rsidP="00D0184B">
      <w:pPr>
        <w:pStyle w:val="Titre2"/>
      </w:pPr>
      <w:bookmarkStart w:id="29" w:name="_Toc310454328"/>
      <w:r>
        <w:lastRenderedPageBreak/>
        <w:t xml:space="preserve">Package </w:t>
      </w:r>
      <w:proofErr w:type="spellStart"/>
      <w:r>
        <w:t>YouRobot</w:t>
      </w:r>
      <w:bookmarkEnd w:id="29"/>
      <w:proofErr w:type="spellEnd"/>
    </w:p>
    <w:p w:rsidR="00D0184B" w:rsidRDefault="00D0184B" w:rsidP="00D0184B">
      <w:pPr>
        <w:keepNext/>
      </w:pPr>
      <w:r>
        <w:rPr>
          <w:noProof/>
          <w:lang w:eastAsia="fr-FR"/>
        </w:rPr>
        <w:drawing>
          <wp:inline distT="0" distB="0" distL="0" distR="0" wp14:anchorId="252B6DB0" wp14:editId="0E1BCA50">
            <wp:extent cx="5629275" cy="3952875"/>
            <wp:effectExtent l="0" t="0" r="9525" b="9525"/>
            <wp:docPr id="19" name="Image 19" descr="C:\Users\Damien\Documents\Inge2K\Java\Projet\YouRobot_UML_Export\Content of yourob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mien\Documents\Inge2K\Java\Projet\YouRobot_UML_Export\Content of yourobot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84B" w:rsidRDefault="00D0184B" w:rsidP="00D0184B">
      <w:pPr>
        <w:pStyle w:val="Lgende"/>
        <w:jc w:val="center"/>
      </w:pPr>
      <w:bookmarkStart w:id="30" w:name="_Toc31045433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87D17">
        <w:rPr>
          <w:noProof/>
        </w:rPr>
        <w:t>5</w:t>
      </w:r>
      <w:r>
        <w:fldChar w:fldCharType="end"/>
      </w:r>
      <w:r>
        <w:t xml:space="preserve"> Classe</w:t>
      </w:r>
      <w:r w:rsidR="00070B12">
        <w:t>s</w:t>
      </w:r>
      <w:r>
        <w:t xml:space="preserve"> contenue</w:t>
      </w:r>
      <w:r w:rsidR="00070B12">
        <w:t>s</w:t>
      </w:r>
      <w:r>
        <w:t xml:space="preserve"> dans le package </w:t>
      </w:r>
      <w:proofErr w:type="spellStart"/>
      <w:r>
        <w:t>YouRobot</w:t>
      </w:r>
      <w:bookmarkEnd w:id="30"/>
      <w:proofErr w:type="spellEnd"/>
    </w:p>
    <w:p w:rsidR="00D0184B" w:rsidRDefault="00D0184B" w:rsidP="00D0184B">
      <w:r>
        <w:t xml:space="preserve">L’application dispose de paramètres globaux (classe Settings), même si cela n’est pas optimal cela convient parfaitement pour notre cahier des charges, car ces paramètres sont </w:t>
      </w:r>
      <w:r w:rsidR="00070B12">
        <w:t xml:space="preserve">rarement </w:t>
      </w:r>
      <w:r>
        <w:t>modifiés.</w:t>
      </w:r>
    </w:p>
    <w:p w:rsidR="00D0184B" w:rsidRDefault="00D0184B" w:rsidP="00D0184B"/>
    <w:p w:rsidR="00D0184B" w:rsidRDefault="00D0184B" w:rsidP="00D0184B">
      <w:r>
        <w:t>Aussi nous voyons la classe Manager qui gère le comportement de l’application (menu et déroulement du jeu). Cette classe est associée à des Player.</w:t>
      </w:r>
    </w:p>
    <w:p w:rsidR="00D0184B" w:rsidRDefault="00D0184B" w:rsidP="00D0184B"/>
    <w:p w:rsidR="00D0184B" w:rsidRPr="00D0184B" w:rsidRDefault="00070B12" w:rsidP="00D0184B">
      <w:r>
        <w:t xml:space="preserve">Nous avons procédé de cette manière </w:t>
      </w:r>
      <w:r w:rsidR="00D0184B">
        <w:t xml:space="preserve">car </w:t>
      </w:r>
      <w:r w:rsidR="00D77C67">
        <w:t>dans le futur il se peut que nous voulions charger les configurations des joueurs depuis des fichiers de configuration. Donc au démarrage on crée des joueurs et un manager.</w:t>
      </w:r>
      <w:r w:rsidR="00D0184B">
        <w:t xml:space="preserve"> </w:t>
      </w:r>
    </w:p>
    <w:p w:rsidR="00D0184B" w:rsidRDefault="00D0184B" w:rsidP="00D0184B"/>
    <w:p w:rsidR="00D77C67" w:rsidRDefault="00D77C67" w:rsidP="00D77C67">
      <w:pPr>
        <w:pStyle w:val="Titre2"/>
      </w:pPr>
      <w:bookmarkStart w:id="31" w:name="_Toc310454329"/>
      <w:r>
        <w:lastRenderedPageBreak/>
        <w:t xml:space="preserve">Package </w:t>
      </w:r>
      <w:proofErr w:type="spellStart"/>
      <w:r>
        <w:t>elements</w:t>
      </w:r>
      <w:bookmarkEnd w:id="31"/>
      <w:proofErr w:type="spellEnd"/>
    </w:p>
    <w:p w:rsidR="00D77C67" w:rsidRDefault="00D77C67" w:rsidP="00D77C67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2A5F5551" wp14:editId="2658C5D7">
            <wp:extent cx="5838826" cy="2426400"/>
            <wp:effectExtent l="0" t="0" r="0" b="0"/>
            <wp:docPr id="7" name="Image 7" descr="C:\Users\Damien\Documents\Inge2K\Java\Projet\YouRobot_UML_Export\Content of elem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mien\Documents\Inge2K\Java\Projet\YouRobot_UML_Export\Content of elements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7" cy="242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C67" w:rsidRDefault="00D77C67" w:rsidP="00D77C67">
      <w:pPr>
        <w:pStyle w:val="Lgende"/>
        <w:jc w:val="center"/>
      </w:pPr>
      <w:bookmarkStart w:id="32" w:name="_Toc31045433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87D17">
        <w:rPr>
          <w:noProof/>
        </w:rPr>
        <w:t>6</w:t>
      </w:r>
      <w:r>
        <w:fldChar w:fldCharType="end"/>
      </w:r>
      <w:r>
        <w:t xml:space="preserve"> Contenu du package </w:t>
      </w:r>
      <w:proofErr w:type="spellStart"/>
      <w:r>
        <w:t>elements</w:t>
      </w:r>
      <w:bookmarkEnd w:id="32"/>
      <w:proofErr w:type="spellEnd"/>
    </w:p>
    <w:p w:rsidR="00D77C67" w:rsidRDefault="00D77C67" w:rsidP="00D77C67"/>
    <w:p w:rsidR="009571EB" w:rsidRDefault="00D77C67" w:rsidP="00D77C67">
      <w:r>
        <w:t xml:space="preserve">Dans le package </w:t>
      </w:r>
      <w:proofErr w:type="spellStart"/>
      <w:r>
        <w:t>elements</w:t>
      </w:r>
      <w:proofErr w:type="spellEnd"/>
      <w:r>
        <w:t xml:space="preserve"> nous pouvons voir la classe abstraite </w:t>
      </w:r>
      <w:proofErr w:type="spellStart"/>
      <w:r>
        <w:t>Element</w:t>
      </w:r>
      <w:proofErr w:type="spellEnd"/>
      <w:r>
        <w:t>. Cette classe contient le comportement par défaut de n’importe quel élément du jeu.</w:t>
      </w:r>
    </w:p>
    <w:p w:rsidR="00D77C67" w:rsidRDefault="00D77C67" w:rsidP="00D77C67"/>
    <w:p w:rsidR="00D77C67" w:rsidRDefault="00D77C67" w:rsidP="00D77C67">
      <w:proofErr w:type="spellStart"/>
      <w:r>
        <w:t>TextureLoader</w:t>
      </w:r>
      <w:proofErr w:type="spellEnd"/>
      <w:r>
        <w:t xml:space="preserve"> est une classe implantant le design pattern </w:t>
      </w:r>
      <w:proofErr w:type="spellStart"/>
      <w:r>
        <w:t>FlyWeight</w:t>
      </w:r>
      <w:proofErr w:type="spellEnd"/>
      <w:r>
        <w:t>, il permet de ne charger qu’une seule fois en mémoire une texture.</w:t>
      </w:r>
    </w:p>
    <w:p w:rsidR="00D77C67" w:rsidRDefault="00D77C67" w:rsidP="00D77C67"/>
    <w:p w:rsidR="00D77C67" w:rsidRDefault="00D77C67" w:rsidP="00D77C67">
      <w:proofErr w:type="spellStart"/>
      <w:r>
        <w:t>WorldSet</w:t>
      </w:r>
      <w:proofErr w:type="spellEnd"/>
      <w:r>
        <w:t xml:space="preserve"> est un ensemble de monde, il est utilisé par la classe Manager pour savoir quel niveau doit-on jouer.</w:t>
      </w:r>
    </w:p>
    <w:p w:rsidR="00D77C67" w:rsidRDefault="00D77C67" w:rsidP="00D77C67"/>
    <w:p w:rsidR="00D77C67" w:rsidRDefault="00D77C67" w:rsidP="00D77C67">
      <w:r>
        <w:t>World représente un monde et contient donc des éléments.</w:t>
      </w:r>
    </w:p>
    <w:p w:rsidR="00D77C67" w:rsidRDefault="00D77C67" w:rsidP="00D77C67"/>
    <w:p w:rsidR="00D77C67" w:rsidRDefault="00D77C67" w:rsidP="00D77C67">
      <w:r>
        <w:t xml:space="preserve">Chaque élément </w:t>
      </w:r>
      <w:proofErr w:type="gramStart"/>
      <w:r>
        <w:t>dispose</w:t>
      </w:r>
      <w:proofErr w:type="gramEnd"/>
      <w:r>
        <w:t xml:space="preserve"> aussi d’un type, ce type est utilisé par la suite pour déterminer la puissance des bonus.</w:t>
      </w:r>
    </w:p>
    <w:p w:rsidR="009571EB" w:rsidRDefault="009571EB" w:rsidP="009571EB">
      <w:pPr>
        <w:pStyle w:val="Titre2"/>
      </w:pPr>
      <w:bookmarkStart w:id="33" w:name="_Toc310454330"/>
      <w:r>
        <w:lastRenderedPageBreak/>
        <w:t xml:space="preserve">La classe abstraite </w:t>
      </w:r>
      <w:proofErr w:type="spellStart"/>
      <w:r>
        <w:t>Element</w:t>
      </w:r>
      <w:bookmarkEnd w:id="33"/>
      <w:proofErr w:type="spellEnd"/>
    </w:p>
    <w:p w:rsidR="009571EB" w:rsidRDefault="009571EB" w:rsidP="009571EB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4B036F37" wp14:editId="5DCE78C1">
            <wp:extent cx="5419725" cy="513397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1EB" w:rsidRDefault="009571EB" w:rsidP="009571EB">
      <w:pPr>
        <w:pStyle w:val="Lgende"/>
        <w:jc w:val="center"/>
      </w:pPr>
      <w:bookmarkStart w:id="34" w:name="_Toc31045434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87D17">
        <w:rPr>
          <w:noProof/>
        </w:rPr>
        <w:t>7</w:t>
      </w:r>
      <w:r>
        <w:fldChar w:fldCharType="end"/>
      </w:r>
      <w:r>
        <w:t xml:space="preserve"> La classe </w:t>
      </w:r>
      <w:proofErr w:type="spellStart"/>
      <w:r>
        <w:t>Element</w:t>
      </w:r>
      <w:bookmarkEnd w:id="34"/>
      <w:proofErr w:type="spellEnd"/>
    </w:p>
    <w:p w:rsidR="009571EB" w:rsidRDefault="009571EB" w:rsidP="009571EB">
      <w:r>
        <w:t xml:space="preserve">La classe élément est la brique principale de </w:t>
      </w:r>
      <w:proofErr w:type="spellStart"/>
      <w:r>
        <w:t>YouRobot</w:t>
      </w:r>
      <w:proofErr w:type="spellEnd"/>
      <w:r>
        <w:t>. Cette classe permet et effectue les opérations suivantes :</w:t>
      </w:r>
    </w:p>
    <w:p w:rsidR="009571EB" w:rsidRDefault="00070B12" w:rsidP="009571EB">
      <w:pPr>
        <w:pStyle w:val="Paragraphedeliste"/>
        <w:numPr>
          <w:ilvl w:val="0"/>
          <w:numId w:val="5"/>
        </w:numPr>
      </w:pPr>
      <w:r>
        <w:t>Dessiner une texture (possibilité de l’orienter selon un angle).</w:t>
      </w:r>
    </w:p>
    <w:p w:rsidR="009571EB" w:rsidRDefault="009571EB" w:rsidP="009571EB">
      <w:pPr>
        <w:pStyle w:val="Paragraphedeliste"/>
        <w:numPr>
          <w:ilvl w:val="0"/>
          <w:numId w:val="5"/>
        </w:numPr>
      </w:pPr>
      <w:r>
        <w:t>Obtenir et définir la position de la texture.</w:t>
      </w:r>
    </w:p>
    <w:p w:rsidR="009571EB" w:rsidRDefault="009571EB" w:rsidP="009571EB">
      <w:pPr>
        <w:pStyle w:val="Paragraphedeliste"/>
        <w:numPr>
          <w:ilvl w:val="0"/>
          <w:numId w:val="5"/>
        </w:numPr>
      </w:pPr>
      <w:r>
        <w:t>S’attacher et se détacher d’un monde (classe World). (</w:t>
      </w:r>
      <w:proofErr w:type="spellStart"/>
      <w:r>
        <w:t>attachToWorld</w:t>
      </w:r>
      <w:proofErr w:type="spellEnd"/>
      <w:r>
        <w:t xml:space="preserve"> et </w:t>
      </w:r>
      <w:proofErr w:type="spellStart"/>
      <w:r>
        <w:t>detachFromWorld</w:t>
      </w:r>
      <w:proofErr w:type="spellEnd"/>
      <w:r>
        <w:t>)</w:t>
      </w:r>
    </w:p>
    <w:p w:rsidR="009571EB" w:rsidRDefault="009571EB" w:rsidP="009571EB">
      <w:pPr>
        <w:pStyle w:val="Paragraphedeliste"/>
        <w:numPr>
          <w:ilvl w:val="1"/>
          <w:numId w:val="5"/>
        </w:numPr>
      </w:pPr>
      <w:r>
        <w:t>L’attache d’un élément à un monde est obligatoire et a été fait comme cela car un Body de Box2D est créé à partir dans World de JBox2D.</w:t>
      </w:r>
    </w:p>
    <w:p w:rsidR="009571EB" w:rsidRDefault="009571EB" w:rsidP="009571EB"/>
    <w:p w:rsidR="009571EB" w:rsidRDefault="009571EB" w:rsidP="009571EB">
      <w:r>
        <w:t>Le code d’attache est le suivant :</w:t>
      </w:r>
    </w:p>
    <w:p w:rsidR="005064AC" w:rsidRPr="005064AC" w:rsidRDefault="005064AC" w:rsidP="005064AC">
      <w:pPr>
        <w:pStyle w:val="Code"/>
        <w:rPr>
          <w:color w:val="595959" w:themeColor="text1" w:themeTint="A6"/>
        </w:rPr>
      </w:pPr>
      <w:r w:rsidRPr="005064AC">
        <w:rPr>
          <w:color w:val="595959" w:themeColor="text1" w:themeTint="A6"/>
        </w:rPr>
        <w:t>/</w:t>
      </w:r>
      <w:r w:rsidR="009571EB" w:rsidRPr="005064AC">
        <w:rPr>
          <w:color w:val="595959" w:themeColor="text1" w:themeTint="A6"/>
        </w:rPr>
        <w:t xml:space="preserve">/ </w:t>
      </w:r>
      <w:proofErr w:type="gramStart"/>
      <w:r w:rsidR="009571EB" w:rsidRPr="005064AC">
        <w:rPr>
          <w:color w:val="595959" w:themeColor="text1" w:themeTint="A6"/>
        </w:rPr>
        <w:t>Associa</w:t>
      </w:r>
      <w:r w:rsidRPr="005064AC">
        <w:rPr>
          <w:color w:val="595959" w:themeColor="text1" w:themeTint="A6"/>
        </w:rPr>
        <w:t>ting</w:t>
      </w:r>
      <w:proofErr w:type="gramEnd"/>
      <w:r w:rsidRPr="005064AC">
        <w:rPr>
          <w:color w:val="595959" w:themeColor="text1" w:themeTint="A6"/>
        </w:rPr>
        <w:t xml:space="preserve"> this object with the body.</w:t>
      </w:r>
    </w:p>
    <w:p w:rsidR="009571EB" w:rsidRPr="005064AC" w:rsidRDefault="009571EB" w:rsidP="005064AC">
      <w:pPr>
        <w:pStyle w:val="Code"/>
        <w:rPr>
          <w:color w:val="595959" w:themeColor="text1" w:themeTint="A6"/>
        </w:rPr>
      </w:pPr>
      <w:r w:rsidRPr="005064AC">
        <w:rPr>
          <w:color w:val="595959" w:themeColor="text1" w:themeTint="A6"/>
        </w:rPr>
        <w:t xml:space="preserve">// </w:t>
      </w:r>
      <w:proofErr w:type="gramStart"/>
      <w:r w:rsidRPr="005064AC">
        <w:rPr>
          <w:color w:val="595959" w:themeColor="text1" w:themeTint="A6"/>
        </w:rPr>
        <w:t>This</w:t>
      </w:r>
      <w:proofErr w:type="gramEnd"/>
      <w:r w:rsidRPr="005064AC">
        <w:rPr>
          <w:color w:val="595959" w:themeColor="text1" w:themeTint="A6"/>
        </w:rPr>
        <w:t xml:space="preserve"> is made here and not in the constructor to prevent a constructor this leak.</w:t>
      </w:r>
    </w:p>
    <w:p w:rsidR="009571EB" w:rsidRPr="005064AC" w:rsidRDefault="009571EB" w:rsidP="005064AC">
      <w:pPr>
        <w:pStyle w:val="Code"/>
        <w:rPr>
          <w:color w:val="595959" w:themeColor="text1" w:themeTint="A6"/>
        </w:rPr>
      </w:pPr>
      <w:proofErr w:type="spellStart"/>
      <w:r w:rsidRPr="005064AC">
        <w:rPr>
          <w:color w:val="595959" w:themeColor="text1" w:themeTint="A6"/>
        </w:rPr>
        <w:t>this.bo</w:t>
      </w:r>
      <w:r w:rsidR="005064AC" w:rsidRPr="005064AC">
        <w:rPr>
          <w:color w:val="595959" w:themeColor="text1" w:themeTint="A6"/>
        </w:rPr>
        <w:t>dyDef.userData</w:t>
      </w:r>
      <w:proofErr w:type="spellEnd"/>
      <w:r w:rsidR="005064AC" w:rsidRPr="005064AC">
        <w:rPr>
          <w:color w:val="595959" w:themeColor="text1" w:themeTint="A6"/>
        </w:rPr>
        <w:t xml:space="preserve"> = (Object) this;</w:t>
      </w:r>
    </w:p>
    <w:p w:rsidR="009571EB" w:rsidRPr="005064AC" w:rsidRDefault="009571EB" w:rsidP="005064AC">
      <w:pPr>
        <w:pStyle w:val="Code"/>
        <w:rPr>
          <w:color w:val="595959" w:themeColor="text1" w:themeTint="A6"/>
        </w:rPr>
      </w:pPr>
      <w:proofErr w:type="gramStart"/>
      <w:r w:rsidRPr="005064AC">
        <w:rPr>
          <w:color w:val="595959" w:themeColor="text1" w:themeTint="A6"/>
        </w:rPr>
        <w:t>body</w:t>
      </w:r>
      <w:proofErr w:type="gramEnd"/>
      <w:r w:rsidRPr="005064AC">
        <w:rPr>
          <w:color w:val="595959" w:themeColor="text1" w:themeTint="A6"/>
        </w:rPr>
        <w:t xml:space="preserve"> = </w:t>
      </w:r>
      <w:proofErr w:type="spellStart"/>
      <w:r w:rsidRPr="005064AC">
        <w:rPr>
          <w:color w:val="595959" w:themeColor="text1" w:themeTint="A6"/>
        </w:rPr>
        <w:t>w.createBody</w:t>
      </w:r>
      <w:proofErr w:type="spellEnd"/>
      <w:r w:rsidRPr="005064AC">
        <w:rPr>
          <w:color w:val="595959" w:themeColor="text1" w:themeTint="A6"/>
        </w:rPr>
        <w:t>(</w:t>
      </w:r>
      <w:proofErr w:type="spellStart"/>
      <w:r w:rsidRPr="005064AC">
        <w:rPr>
          <w:color w:val="595959" w:themeColor="text1" w:themeTint="A6"/>
        </w:rPr>
        <w:t>bodyDef</w:t>
      </w:r>
      <w:proofErr w:type="spellEnd"/>
      <w:r w:rsidRPr="005064AC">
        <w:rPr>
          <w:color w:val="595959" w:themeColor="text1" w:themeTint="A6"/>
        </w:rPr>
        <w:t>);</w:t>
      </w:r>
      <w:r w:rsidR="005064AC">
        <w:rPr>
          <w:color w:val="595959" w:themeColor="text1" w:themeTint="A6"/>
        </w:rPr>
        <w:t xml:space="preserve"> // Creation du body JBox2D.</w:t>
      </w:r>
    </w:p>
    <w:p w:rsidR="009571EB" w:rsidRPr="005064AC" w:rsidRDefault="005064AC" w:rsidP="005064AC">
      <w:pPr>
        <w:pStyle w:val="Code"/>
        <w:rPr>
          <w:color w:val="595959" w:themeColor="text1" w:themeTint="A6"/>
          <w:lang w:val="fr-FR"/>
        </w:rPr>
      </w:pPr>
      <w:proofErr w:type="spellStart"/>
      <w:proofErr w:type="gramStart"/>
      <w:r w:rsidRPr="005064AC">
        <w:rPr>
          <w:color w:val="595959" w:themeColor="text1" w:themeTint="A6"/>
          <w:lang w:val="fr-FR"/>
        </w:rPr>
        <w:t>body.createFixture</w:t>
      </w:r>
      <w:proofErr w:type="spellEnd"/>
      <w:r w:rsidRPr="005064AC">
        <w:rPr>
          <w:color w:val="595959" w:themeColor="text1" w:themeTint="A6"/>
          <w:lang w:val="fr-FR"/>
        </w:rPr>
        <w:t>(</w:t>
      </w:r>
      <w:proofErr w:type="spellStart"/>
      <w:proofErr w:type="gramEnd"/>
      <w:r w:rsidRPr="005064AC">
        <w:rPr>
          <w:color w:val="595959" w:themeColor="text1" w:themeTint="A6"/>
          <w:lang w:val="fr-FR"/>
        </w:rPr>
        <w:t>fixtureDef</w:t>
      </w:r>
      <w:proofErr w:type="spellEnd"/>
      <w:r w:rsidRPr="005064AC">
        <w:rPr>
          <w:color w:val="595959" w:themeColor="text1" w:themeTint="A6"/>
          <w:lang w:val="fr-FR"/>
        </w:rPr>
        <w:t>); // Association au monde JBox2D.</w:t>
      </w:r>
    </w:p>
    <w:p w:rsidR="009571EB" w:rsidRPr="005064AC" w:rsidRDefault="009571EB" w:rsidP="005064AC">
      <w:pPr>
        <w:pStyle w:val="Code"/>
        <w:rPr>
          <w:color w:val="595959" w:themeColor="text1" w:themeTint="A6"/>
          <w:lang w:val="fr-FR"/>
        </w:rPr>
      </w:pPr>
      <w:proofErr w:type="spellStart"/>
      <w:proofErr w:type="gramStart"/>
      <w:r w:rsidRPr="005064AC">
        <w:rPr>
          <w:color w:val="595959" w:themeColor="text1" w:themeTint="A6"/>
          <w:lang w:val="fr-FR"/>
        </w:rPr>
        <w:t>setOrientation</w:t>
      </w:r>
      <w:proofErr w:type="spellEnd"/>
      <w:r w:rsidRPr="005064AC">
        <w:rPr>
          <w:color w:val="595959" w:themeColor="text1" w:themeTint="A6"/>
          <w:lang w:val="fr-FR"/>
        </w:rPr>
        <w:t>(</w:t>
      </w:r>
      <w:proofErr w:type="gramEnd"/>
      <w:r w:rsidRPr="005064AC">
        <w:rPr>
          <w:color w:val="595959" w:themeColor="text1" w:themeTint="A6"/>
          <w:lang w:val="fr-FR"/>
        </w:rPr>
        <w:t>orientation);</w:t>
      </w:r>
      <w:r w:rsidR="005064AC" w:rsidRPr="005064AC">
        <w:rPr>
          <w:color w:val="595959" w:themeColor="text1" w:themeTint="A6"/>
          <w:lang w:val="fr-FR"/>
        </w:rPr>
        <w:t xml:space="preserve"> // </w:t>
      </w:r>
      <w:r w:rsidR="005064AC">
        <w:rPr>
          <w:color w:val="595959" w:themeColor="text1" w:themeTint="A6"/>
          <w:lang w:val="fr-FR"/>
        </w:rPr>
        <w:t>Force la mise à jour de la rotation.</w:t>
      </w:r>
    </w:p>
    <w:p w:rsidR="00D77C67" w:rsidRDefault="00D77C67" w:rsidP="00D77C67"/>
    <w:p w:rsidR="009571EB" w:rsidRDefault="009571EB" w:rsidP="00D77C67"/>
    <w:p w:rsidR="00D77C67" w:rsidRPr="009571EB" w:rsidRDefault="00D77C67" w:rsidP="00D77C67">
      <w:pPr>
        <w:pStyle w:val="Titre2"/>
      </w:pPr>
      <w:bookmarkStart w:id="35" w:name="_Toc310454331"/>
      <w:r w:rsidRPr="009571EB">
        <w:lastRenderedPageBreak/>
        <w:t>Packages Area, Robot et Wall</w:t>
      </w:r>
      <w:bookmarkEnd w:id="35"/>
    </w:p>
    <w:p w:rsidR="00D77C67" w:rsidRDefault="00D77C67" w:rsidP="00D77C67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35843AC3" wp14:editId="2CCF1A1E">
            <wp:extent cx="3943350" cy="3590925"/>
            <wp:effectExtent l="0" t="0" r="0" b="9525"/>
            <wp:docPr id="4" name="Image 4" descr="C:\Users\Damien\Documents\Inge2K\Java\Projet\YouRobot_UML_Export\Content of a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mien\Documents\Inge2K\Java\Projet\YouRobot_UML_Export\Content of area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84B" w:rsidRDefault="00D77C67" w:rsidP="00D77C67">
      <w:pPr>
        <w:pStyle w:val="Lgende"/>
        <w:jc w:val="center"/>
      </w:pPr>
      <w:bookmarkStart w:id="36" w:name="_Toc31045434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87D17">
        <w:rPr>
          <w:noProof/>
        </w:rPr>
        <w:t>8</w:t>
      </w:r>
      <w:r>
        <w:fldChar w:fldCharType="end"/>
      </w:r>
      <w:r>
        <w:t xml:space="preserve"> Package Area</w:t>
      </w:r>
      <w:bookmarkEnd w:id="36"/>
    </w:p>
    <w:p w:rsidR="00D77C67" w:rsidRDefault="00D77C67" w:rsidP="00D77C67"/>
    <w:p w:rsidR="00D77C67" w:rsidRDefault="00D77C67" w:rsidP="00D77C67">
      <w:r>
        <w:t xml:space="preserve">Le package area contient une classe abstraite qui définit une zone et </w:t>
      </w:r>
      <w:r w:rsidR="00070B12">
        <w:t xml:space="preserve">un </w:t>
      </w:r>
      <w:proofErr w:type="spellStart"/>
      <w:r>
        <w:t>SimpleArea</w:t>
      </w:r>
      <w:proofErr w:type="spellEnd"/>
      <w:r>
        <w:t>.</w:t>
      </w:r>
    </w:p>
    <w:p w:rsidR="00EC2E60" w:rsidRDefault="00D77C67" w:rsidP="00E3431F">
      <w:proofErr w:type="spellStart"/>
      <w:r>
        <w:t>SimpleArea</w:t>
      </w:r>
      <w:proofErr w:type="spellEnd"/>
      <w:r>
        <w:t xml:space="preserve"> dessine simplement un cercle </w:t>
      </w:r>
      <w:proofErr w:type="spellStart"/>
      <w:r>
        <w:t>unicolor</w:t>
      </w:r>
      <w:proofErr w:type="spellEnd"/>
      <w:r>
        <w:t>.</w:t>
      </w:r>
    </w:p>
    <w:p w:rsidR="00E3431F" w:rsidRDefault="00E3431F" w:rsidP="00E3431F"/>
    <w:p w:rsidR="00E3431F" w:rsidRDefault="00E3431F" w:rsidP="00E3431F">
      <w:pPr>
        <w:keepNext/>
        <w:widowControl/>
        <w:suppressAutoHyphens w:val="0"/>
        <w:spacing w:after="200" w:line="276" w:lineRule="auto"/>
        <w:jc w:val="center"/>
      </w:pPr>
      <w:r>
        <w:rPr>
          <w:noProof/>
          <w:lang w:eastAsia="fr-FR"/>
        </w:rPr>
        <w:drawing>
          <wp:inline distT="0" distB="0" distL="0" distR="0" wp14:anchorId="2029AB1F" wp14:editId="79967CE8">
            <wp:extent cx="4248150" cy="2152650"/>
            <wp:effectExtent l="0" t="0" r="0" b="0"/>
            <wp:docPr id="8" name="Image 8" descr="C:\Users\Damien\Documents\Inge2K\Java\Projet\YouRobot_UML_Export\Content of rob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mien\Documents\Inge2K\Java\Projet\YouRobot_UML_Export\Content of robot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31F" w:rsidRDefault="00E3431F" w:rsidP="00E3431F">
      <w:pPr>
        <w:pStyle w:val="Lgende"/>
        <w:jc w:val="center"/>
      </w:pPr>
      <w:bookmarkStart w:id="37" w:name="_Toc31045434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87D17">
        <w:rPr>
          <w:noProof/>
        </w:rPr>
        <w:t>9</w:t>
      </w:r>
      <w:r>
        <w:fldChar w:fldCharType="end"/>
      </w:r>
      <w:r>
        <w:t xml:space="preserve"> Package Robot</w:t>
      </w:r>
      <w:bookmarkEnd w:id="37"/>
    </w:p>
    <w:p w:rsidR="00E3431F" w:rsidRDefault="00E3431F" w:rsidP="00E3431F"/>
    <w:p w:rsidR="00E3431F" w:rsidRDefault="00E3431F" w:rsidP="00E3431F">
      <w:r>
        <w:t>Un robot est un élément et il y a deux type</w:t>
      </w:r>
      <w:r w:rsidR="00070B12">
        <w:t>s</w:t>
      </w:r>
      <w:r>
        <w:t xml:space="preserve"> de robot : </w:t>
      </w:r>
      <w:proofErr w:type="spellStart"/>
      <w:r>
        <w:t>RobotIA</w:t>
      </w:r>
      <w:proofErr w:type="spellEnd"/>
      <w:r>
        <w:t xml:space="preserve"> et </w:t>
      </w:r>
      <w:proofErr w:type="spellStart"/>
      <w:r>
        <w:t>RobotPlayer</w:t>
      </w:r>
      <w:proofErr w:type="spellEnd"/>
      <w:r>
        <w:t>.</w:t>
      </w:r>
    </w:p>
    <w:p w:rsidR="00E3431F" w:rsidRPr="00E3431F" w:rsidRDefault="00E3431F" w:rsidP="00E3431F">
      <w:proofErr w:type="spellStart"/>
      <w:r>
        <w:t>RobotPlayer</w:t>
      </w:r>
      <w:proofErr w:type="spellEnd"/>
      <w:r>
        <w:t xml:space="preserve"> est joué par un humain, </w:t>
      </w:r>
      <w:proofErr w:type="spellStart"/>
      <w:r>
        <w:t>RobotIA</w:t>
      </w:r>
      <w:proofErr w:type="spellEnd"/>
      <w:r>
        <w:t xml:space="preserve"> est une IA.</w:t>
      </w:r>
    </w:p>
    <w:p w:rsidR="00E3431F" w:rsidRDefault="00E3431F" w:rsidP="00E3431F">
      <w:pPr>
        <w:keepNext/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1D42B669" wp14:editId="235CA3CD">
            <wp:extent cx="4105275" cy="1581150"/>
            <wp:effectExtent l="0" t="0" r="9525" b="0"/>
            <wp:docPr id="9" name="Image 9" descr="C:\Users\Damien\Documents\Inge2K\Java\Projet\YouRobot_UML_Export\Content of w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mien\Documents\Inge2K\Java\Projet\YouRobot_UML_Export\Content of wall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7D0" w:rsidRDefault="00E3431F" w:rsidP="00E3431F">
      <w:pPr>
        <w:pStyle w:val="Lgende"/>
        <w:jc w:val="center"/>
      </w:pPr>
      <w:bookmarkStart w:id="38" w:name="_Toc31045434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87D17">
        <w:rPr>
          <w:noProof/>
        </w:rPr>
        <w:t>10</w:t>
      </w:r>
      <w:r>
        <w:fldChar w:fldCharType="end"/>
      </w:r>
      <w:r>
        <w:t xml:space="preserve"> Package </w:t>
      </w:r>
      <w:proofErr w:type="spellStart"/>
      <w:r>
        <w:t>wall</w:t>
      </w:r>
      <w:bookmarkEnd w:id="38"/>
      <w:proofErr w:type="spellEnd"/>
    </w:p>
    <w:p w:rsidR="00E3431F" w:rsidRDefault="00E3431F" w:rsidP="00E3431F">
      <w:r>
        <w:t>Il y a deux type</w:t>
      </w:r>
      <w:r w:rsidR="00323B6B">
        <w:t>s</w:t>
      </w:r>
      <w:r>
        <w:t xml:space="preserve"> de mur dans le jeu, les statiques (Barres) et les dynamiques (Wall).</w:t>
      </w:r>
    </w:p>
    <w:p w:rsidR="00E3431F" w:rsidRDefault="00E3431F" w:rsidP="00E3431F"/>
    <w:p w:rsidR="00D77C67" w:rsidRDefault="00E3431F" w:rsidP="000D37D0">
      <w:pPr>
        <w:pStyle w:val="Titre2"/>
      </w:pPr>
      <w:bookmarkStart w:id="39" w:name="_Toc310454332"/>
      <w:r>
        <w:t>Les bonus</w:t>
      </w:r>
      <w:bookmarkEnd w:id="39"/>
    </w:p>
    <w:p w:rsidR="00E3431F" w:rsidRDefault="00E3431F" w:rsidP="00E3431F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3404B827" wp14:editId="3419915A">
            <wp:extent cx="5972810" cy="2480310"/>
            <wp:effectExtent l="0" t="0" r="889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7D0" w:rsidRDefault="00E3431F" w:rsidP="00E3431F">
      <w:pPr>
        <w:pStyle w:val="Lgende"/>
        <w:jc w:val="center"/>
      </w:pPr>
      <w:bookmarkStart w:id="40" w:name="_Toc31045434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87D17">
        <w:rPr>
          <w:noProof/>
        </w:rPr>
        <w:t>11</w:t>
      </w:r>
      <w:r>
        <w:fldChar w:fldCharType="end"/>
      </w:r>
      <w:r>
        <w:t xml:space="preserve"> Package bonus</w:t>
      </w:r>
      <w:bookmarkEnd w:id="40"/>
    </w:p>
    <w:p w:rsidR="00E3431F" w:rsidRDefault="00E3431F" w:rsidP="00E3431F">
      <w:r>
        <w:t xml:space="preserve">Les bonus fonctionnent </w:t>
      </w:r>
      <w:r w:rsidR="00070B12">
        <w:t>de la façon suivante</w:t>
      </w:r>
      <w:r>
        <w:t xml:space="preserve"> dans </w:t>
      </w:r>
      <w:proofErr w:type="spellStart"/>
      <w:r>
        <w:t>YouRobot</w:t>
      </w:r>
      <w:proofErr w:type="spellEnd"/>
      <w:r>
        <w:t> :</w:t>
      </w:r>
    </w:p>
    <w:p w:rsidR="00E3431F" w:rsidRDefault="00E3431F" w:rsidP="00E3431F">
      <w:pPr>
        <w:pStyle w:val="Paragraphedeliste"/>
        <w:numPr>
          <w:ilvl w:val="0"/>
          <w:numId w:val="5"/>
        </w:numPr>
      </w:pPr>
      <w:r>
        <w:t>Ils sont placés et géré</w:t>
      </w:r>
      <w:r w:rsidR="00070B12">
        <w:t>s</w:t>
      </w:r>
      <w:r>
        <w:t xml:space="preserve"> par le jeu en cours (classe Game)</w:t>
      </w:r>
    </w:p>
    <w:p w:rsidR="00323B6B" w:rsidRDefault="00323B6B" w:rsidP="00323B6B">
      <w:pPr>
        <w:pStyle w:val="Paragraphedeliste"/>
        <w:numPr>
          <w:ilvl w:val="0"/>
          <w:numId w:val="5"/>
        </w:numPr>
      </w:pPr>
      <w:r>
        <w:t>Quand un joueur attrape un bonus, le bonus est associé à un Robot (</w:t>
      </w:r>
      <w:proofErr w:type="spellStart"/>
      <w:r>
        <w:t>grabBonus</w:t>
      </w:r>
      <w:proofErr w:type="spellEnd"/>
      <w:r>
        <w:t>)</w:t>
      </w:r>
    </w:p>
    <w:p w:rsidR="00323B6B" w:rsidRDefault="00323B6B" w:rsidP="00323B6B">
      <w:pPr>
        <w:pStyle w:val="Paragraphedeliste"/>
        <w:numPr>
          <w:ilvl w:val="0"/>
          <w:numId w:val="5"/>
        </w:numPr>
      </w:pPr>
      <w:r>
        <w:t xml:space="preserve">Le joueur peut ensuite activer le bonus avec </w:t>
      </w:r>
      <w:proofErr w:type="spellStart"/>
      <w:proofErr w:type="gramStart"/>
      <w:r>
        <w:t>activateBonus</w:t>
      </w:r>
      <w:proofErr w:type="spellEnd"/>
      <w:r>
        <w:t>()</w:t>
      </w:r>
      <w:proofErr w:type="gramEnd"/>
    </w:p>
    <w:p w:rsidR="00323B6B" w:rsidRDefault="00323B6B" w:rsidP="00323B6B">
      <w:pPr>
        <w:pStyle w:val="Paragraphedeliste"/>
        <w:numPr>
          <w:ilvl w:val="0"/>
          <w:numId w:val="5"/>
        </w:numPr>
      </w:pPr>
      <w:r>
        <w:t xml:space="preserve">A chaque itération dans le jeu (par Game), la méthode </w:t>
      </w:r>
      <w:proofErr w:type="spellStart"/>
      <w:r>
        <w:t>stepBonus</w:t>
      </w:r>
      <w:proofErr w:type="spellEnd"/>
      <w:r>
        <w:t xml:space="preserve"> est appelée</w:t>
      </w:r>
    </w:p>
    <w:p w:rsidR="00323B6B" w:rsidRDefault="00323B6B" w:rsidP="00323B6B">
      <w:pPr>
        <w:pStyle w:val="Paragraphedeliste"/>
        <w:numPr>
          <w:ilvl w:val="1"/>
          <w:numId w:val="5"/>
        </w:numPr>
      </w:pPr>
      <w:r>
        <w:t>Cette méthode permet au bonus d’appliquer son effet « bonus ».</w:t>
      </w:r>
    </w:p>
    <w:p w:rsidR="00323B6B" w:rsidRDefault="00323B6B" w:rsidP="00323B6B"/>
    <w:p w:rsidR="00323B6B" w:rsidRDefault="00323B6B" w:rsidP="00323B6B">
      <w:pPr>
        <w:sectPr w:rsidR="00323B6B" w:rsidSect="00E3431F">
          <w:headerReference w:type="default" r:id="rId31"/>
          <w:footerReference w:type="default" r:id="rId32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23B6B" w:rsidRDefault="00323B6B" w:rsidP="00323B6B">
      <w:pPr>
        <w:pStyle w:val="Titre1"/>
      </w:pPr>
      <w:bookmarkStart w:id="41" w:name="_Toc310454333"/>
      <w:r>
        <w:lastRenderedPageBreak/>
        <w:t>Conclusion</w:t>
      </w:r>
      <w:bookmarkEnd w:id="41"/>
    </w:p>
    <w:p w:rsidR="00323B6B" w:rsidRDefault="00323B6B" w:rsidP="00323B6B"/>
    <w:p w:rsidR="00323B6B" w:rsidRDefault="00323B6B" w:rsidP="00323B6B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53E9F3B9" wp14:editId="5137EBBA">
            <wp:extent cx="5972810" cy="4685665"/>
            <wp:effectExtent l="0" t="0" r="8890" b="63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B6B" w:rsidRDefault="00323B6B" w:rsidP="00323B6B">
      <w:pPr>
        <w:pStyle w:val="Lgende"/>
        <w:jc w:val="center"/>
      </w:pPr>
      <w:bookmarkStart w:id="42" w:name="_Toc31045434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87D17">
        <w:rPr>
          <w:noProof/>
        </w:rPr>
        <w:t>12</w:t>
      </w:r>
      <w:r>
        <w:fldChar w:fldCharType="end"/>
      </w:r>
      <w:r>
        <w:t xml:space="preserve"> Ecran d’accueil de </w:t>
      </w:r>
      <w:proofErr w:type="spellStart"/>
      <w:r>
        <w:t>YouRobot</w:t>
      </w:r>
      <w:bookmarkEnd w:id="42"/>
      <w:proofErr w:type="spellEnd"/>
    </w:p>
    <w:p w:rsidR="00323B6B" w:rsidRPr="00323B6B" w:rsidRDefault="00323B6B" w:rsidP="00323B6B"/>
    <w:p w:rsidR="00323B6B" w:rsidRDefault="00323B6B" w:rsidP="00323B6B">
      <w:proofErr w:type="spellStart"/>
      <w:r>
        <w:t>YouRobot</w:t>
      </w:r>
      <w:proofErr w:type="spellEnd"/>
      <w:r>
        <w:t xml:space="preserve"> a été réalisé en 2 semaines en sacrifiant toute vie sociale, créant un stress intense mais néanmoins bien géré. Le jeu est fonctionnel, même si il peut recevoir de nombreuses améliorations.</w:t>
      </w:r>
    </w:p>
    <w:p w:rsidR="009571EB" w:rsidRDefault="009571EB" w:rsidP="00323B6B"/>
    <w:p w:rsidR="009571EB" w:rsidRDefault="009571EB" w:rsidP="00323B6B">
      <w:r>
        <w:t>Nous avons essayé de coder le plus proprement possible et le plus dans l’esprit Java orienté objet, bien que cela n’a pas été toujours facile car de vieux au</w:t>
      </w:r>
      <w:r w:rsidR="00070B12">
        <w:t>tomatismes en C#/C ressurgissaient</w:t>
      </w:r>
      <w:r>
        <w:t xml:space="preserve"> de temps en temps.</w:t>
      </w:r>
    </w:p>
    <w:p w:rsidR="00323B6B" w:rsidRDefault="00323B6B" w:rsidP="00323B6B"/>
    <w:p w:rsidR="00323B6B" w:rsidRDefault="00323B6B" w:rsidP="00323B6B">
      <w:proofErr w:type="spellStart"/>
      <w:r>
        <w:t>YouRobot</w:t>
      </w:r>
      <w:proofErr w:type="spellEnd"/>
      <w:r>
        <w:t xml:space="preserve"> contient 6895 lignes </w:t>
      </w:r>
      <w:r w:rsidR="004E6207">
        <w:t xml:space="preserve">soit 226 001 caractères </w:t>
      </w:r>
      <w:r w:rsidR="00070B12">
        <w:t>(incluant la documentation). C’est un projet assez conséquent,</w:t>
      </w:r>
      <w:r w:rsidR="005064AC">
        <w:t xml:space="preserve"> </w:t>
      </w:r>
      <w:r w:rsidR="00070B12">
        <w:t>m</w:t>
      </w:r>
      <w:r w:rsidR="005064AC">
        <w:t>ais le résultat est là, le jeu est sympathique à jouer.</w:t>
      </w:r>
    </w:p>
    <w:p w:rsidR="009571EB" w:rsidRDefault="009571EB" w:rsidP="00323B6B"/>
    <w:p w:rsidR="009571EB" w:rsidRDefault="000F20FF" w:rsidP="00323B6B">
      <w:r>
        <w:t>Le projet est sous licence GPLv3 et est disponible à l’adresse suivante :</w:t>
      </w:r>
    </w:p>
    <w:p w:rsidR="000F20FF" w:rsidRDefault="000F20FF" w:rsidP="00323B6B">
      <w:hyperlink r:id="rId34" w:history="1">
        <w:r w:rsidRPr="00A13642">
          <w:rPr>
            <w:rStyle w:val="Lienhypertexte"/>
          </w:rPr>
          <w:t>http://code.google.com/p/yourobot</w:t>
        </w:r>
      </w:hyperlink>
      <w:bookmarkStart w:id="43" w:name="_GoBack"/>
      <w:bookmarkEnd w:id="43"/>
    </w:p>
    <w:p w:rsidR="000F20FF" w:rsidRDefault="000F20FF" w:rsidP="00323B6B"/>
    <w:p w:rsidR="000F20FF" w:rsidRDefault="000F20FF" w:rsidP="00323B6B">
      <w:r>
        <w:t xml:space="preserve">La </w:t>
      </w:r>
      <w:proofErr w:type="spellStart"/>
      <w:r>
        <w:t>javadoc</w:t>
      </w:r>
      <w:proofErr w:type="spellEnd"/>
      <w:r>
        <w:t xml:space="preserve"> est disponible à l’adresse suivante :</w:t>
      </w:r>
    </w:p>
    <w:p w:rsidR="000F20FF" w:rsidRDefault="000F20FF" w:rsidP="00323B6B">
      <w:hyperlink r:id="rId35" w:history="1">
        <w:r w:rsidRPr="00A13642">
          <w:rPr>
            <w:rStyle w:val="Lienhypertexte"/>
          </w:rPr>
          <w:t>http://yourobot.googlecode.com/svn/trunk/javadoc/index.html</w:t>
        </w:r>
      </w:hyperlink>
    </w:p>
    <w:p w:rsidR="000F20FF" w:rsidRPr="00E3431F" w:rsidRDefault="000F20FF" w:rsidP="00323B6B"/>
    <w:sectPr w:rsidR="000F20FF" w:rsidRPr="00E3431F" w:rsidSect="00E343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7427" w:rsidRDefault="00BD7427" w:rsidP="00391EE9">
      <w:r>
        <w:separator/>
      </w:r>
    </w:p>
  </w:endnote>
  <w:endnote w:type="continuationSeparator" w:id="0">
    <w:p w:rsidR="00BD7427" w:rsidRDefault="00BD7427" w:rsidP="00391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itstream Vera Sans">
    <w:altName w:val="MS Mincho"/>
    <w:charset w:val="8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30"/>
      <w:gridCol w:w="8372"/>
    </w:tblGrid>
    <w:tr w:rsidR="009571EB">
      <w:tc>
        <w:tcPr>
          <w:tcW w:w="500" w:type="pct"/>
          <w:tcBorders>
            <w:top w:val="single" w:sz="4" w:space="0" w:color="988207" w:themeColor="accent2" w:themeShade="BF"/>
          </w:tcBorders>
          <w:shd w:val="clear" w:color="auto" w:fill="988207" w:themeFill="accent2" w:themeFillShade="BF"/>
        </w:tcPr>
        <w:p w:rsidR="009571EB" w:rsidRDefault="009571EB">
          <w:pPr>
            <w:pStyle w:val="Pieddepage"/>
            <w:jc w:val="right"/>
            <w:rPr>
              <w:b/>
              <w:bCs/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070B12" w:rsidRPr="00070B12">
            <w:rPr>
              <w:noProof/>
              <w:color w:val="FFFFFF" w:themeColor="background1"/>
            </w:rPr>
            <w:t>6</w:t>
          </w:r>
          <w:r>
            <w:rPr>
              <w:color w:val="FFFFFF" w:themeColor="background1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9571EB" w:rsidRDefault="009571EB">
          <w:pPr>
            <w:pStyle w:val="Pieddepage"/>
          </w:pPr>
          <w:r>
            <w:fldChar w:fldCharType="begin"/>
          </w:r>
          <w:r>
            <w:instrText xml:space="preserve"> STYLEREF  "1"  </w:instrText>
          </w:r>
          <w:r>
            <w:fldChar w:fldCharType="separate"/>
          </w:r>
          <w:r w:rsidR="00070B12">
            <w:rPr>
              <w:noProof/>
            </w:rPr>
            <w:t>Diagrammes de cas d’utilisations</w:t>
          </w:r>
          <w:r>
            <w:fldChar w:fldCharType="end"/>
          </w:r>
          <w:r>
            <w:t xml:space="preserve"> | </w:t>
          </w:r>
          <w:sdt>
            <w:sdtPr>
              <w:alias w:val="Société"/>
              <w:id w:val="1589031841"/>
              <w:placeholder>
                <w:docPart w:val="6F66D8BCDF5B4B14861A55220B378338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>
                <w:t xml:space="preserve">Damien Girard et Joan </w:t>
              </w:r>
              <w:proofErr w:type="spellStart"/>
              <w:r>
                <w:t>Goyeau</w:t>
              </w:r>
              <w:proofErr w:type="spellEnd"/>
            </w:sdtContent>
          </w:sdt>
        </w:p>
      </w:tc>
    </w:tr>
  </w:tbl>
  <w:p w:rsidR="009571EB" w:rsidRDefault="009571E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563"/>
      <w:gridCol w:w="14065"/>
    </w:tblGrid>
    <w:tr w:rsidR="009571EB">
      <w:tc>
        <w:tcPr>
          <w:tcW w:w="500" w:type="pct"/>
          <w:tcBorders>
            <w:top w:val="single" w:sz="4" w:space="0" w:color="988207" w:themeColor="accent2" w:themeShade="BF"/>
          </w:tcBorders>
          <w:shd w:val="clear" w:color="auto" w:fill="988207" w:themeFill="accent2" w:themeFillShade="BF"/>
        </w:tcPr>
        <w:p w:rsidR="009571EB" w:rsidRDefault="009571EB">
          <w:pPr>
            <w:pStyle w:val="Pieddepage"/>
            <w:jc w:val="right"/>
            <w:rPr>
              <w:b/>
              <w:bCs/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070B12" w:rsidRPr="00070B12">
            <w:rPr>
              <w:noProof/>
              <w:color w:val="FFFFFF" w:themeColor="background1"/>
            </w:rPr>
            <w:t>7</w:t>
          </w:r>
          <w:r>
            <w:rPr>
              <w:color w:val="FFFFFF" w:themeColor="background1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9571EB" w:rsidRDefault="009571EB">
          <w:pPr>
            <w:pStyle w:val="Pieddepage"/>
          </w:pPr>
          <w:r>
            <w:fldChar w:fldCharType="begin"/>
          </w:r>
          <w:r>
            <w:instrText xml:space="preserve"> STYLEREF  "1"  </w:instrText>
          </w:r>
          <w:r>
            <w:fldChar w:fldCharType="separate"/>
          </w:r>
          <w:r w:rsidR="00070B12">
            <w:rPr>
              <w:noProof/>
            </w:rPr>
            <w:t>Diagrammes de classes</w:t>
          </w:r>
          <w:r>
            <w:fldChar w:fldCharType="end"/>
          </w:r>
          <w:r>
            <w:t xml:space="preserve"> | </w:t>
          </w:r>
          <w:sdt>
            <w:sdtPr>
              <w:alias w:val="Société"/>
              <w:id w:val="708386189"/>
              <w:placeholder>
                <w:docPart w:val="567CB3F4BFD146C4BA33129281F82AE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>
                <w:t xml:space="preserve">Damien Girard et Joan </w:t>
              </w:r>
              <w:proofErr w:type="spellStart"/>
              <w:r>
                <w:t>Goyeau</w:t>
              </w:r>
              <w:proofErr w:type="spellEnd"/>
            </w:sdtContent>
          </w:sdt>
        </w:p>
      </w:tc>
    </w:tr>
  </w:tbl>
  <w:p w:rsidR="009571EB" w:rsidRDefault="009571EB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70"/>
      <w:gridCol w:w="9626"/>
    </w:tblGrid>
    <w:tr w:rsidR="009571EB">
      <w:tc>
        <w:tcPr>
          <w:tcW w:w="500" w:type="pct"/>
          <w:tcBorders>
            <w:top w:val="single" w:sz="4" w:space="0" w:color="988207" w:themeColor="accent2" w:themeShade="BF"/>
          </w:tcBorders>
          <w:shd w:val="clear" w:color="auto" w:fill="988207" w:themeFill="accent2" w:themeFillShade="BF"/>
        </w:tcPr>
        <w:p w:rsidR="009571EB" w:rsidRDefault="009571EB">
          <w:pPr>
            <w:pStyle w:val="Pieddepage"/>
            <w:jc w:val="right"/>
            <w:rPr>
              <w:b/>
              <w:bCs/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070B12" w:rsidRPr="00070B12">
            <w:rPr>
              <w:noProof/>
              <w:color w:val="FFFFFF" w:themeColor="background1"/>
            </w:rPr>
            <w:t>14</w:t>
          </w:r>
          <w:r>
            <w:rPr>
              <w:color w:val="FFFFFF" w:themeColor="background1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9571EB" w:rsidRDefault="009571EB">
          <w:pPr>
            <w:pStyle w:val="Pieddepage"/>
          </w:pPr>
          <w:r>
            <w:fldChar w:fldCharType="begin"/>
          </w:r>
          <w:r>
            <w:instrText xml:space="preserve"> STYLEREF  "1"  </w:instrText>
          </w:r>
          <w:r>
            <w:fldChar w:fldCharType="separate"/>
          </w:r>
          <w:r w:rsidR="00070B12">
            <w:rPr>
              <w:noProof/>
            </w:rPr>
            <w:t>Conclusion</w:t>
          </w:r>
          <w:r>
            <w:fldChar w:fldCharType="end"/>
          </w:r>
          <w:r>
            <w:t xml:space="preserve"> | </w:t>
          </w:r>
          <w:sdt>
            <w:sdtPr>
              <w:alias w:val="Société"/>
              <w:id w:val="334119471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>
                <w:t xml:space="preserve">Damien Girard et Joan </w:t>
              </w:r>
              <w:proofErr w:type="spellStart"/>
              <w:r>
                <w:t>Goyeau</w:t>
              </w:r>
              <w:proofErr w:type="spellEnd"/>
            </w:sdtContent>
          </w:sdt>
        </w:p>
      </w:tc>
    </w:tr>
  </w:tbl>
  <w:p w:rsidR="009571EB" w:rsidRDefault="009571E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7427" w:rsidRDefault="00BD7427" w:rsidP="00391EE9">
      <w:r>
        <w:separator/>
      </w:r>
    </w:p>
  </w:footnote>
  <w:footnote w:type="continuationSeparator" w:id="0">
    <w:p w:rsidR="00BD7427" w:rsidRDefault="00BD7427" w:rsidP="00391EE9">
      <w:r>
        <w:continuationSeparator/>
      </w:r>
    </w:p>
  </w:footnote>
  <w:footnote w:id="1">
    <w:p w:rsidR="009571EB" w:rsidRDefault="009571EB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Environment</w:t>
      </w:r>
      <w:proofErr w:type="spellEnd"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11"/>
      <w:gridCol w:w="2791"/>
    </w:tblGrid>
    <w:tr w:rsidR="009571EB">
      <w:tc>
        <w:tcPr>
          <w:tcW w:w="3500" w:type="pct"/>
          <w:tcBorders>
            <w:bottom w:val="single" w:sz="4" w:space="0" w:color="auto"/>
          </w:tcBorders>
          <w:vAlign w:val="bottom"/>
        </w:tcPr>
        <w:p w:rsidR="009571EB" w:rsidRDefault="009571EB" w:rsidP="00391EE9">
          <w:pPr>
            <w:pStyle w:val="En-tte"/>
            <w:jc w:val="right"/>
            <w:rPr>
              <w:color w:val="66627F" w:themeColor="accent3" w:themeShade="BF"/>
            </w:rPr>
          </w:pPr>
          <w:r>
            <w:rPr>
              <w:b/>
              <w:bCs/>
              <w:color w:val="66627F" w:themeColor="accent3" w:themeShade="BF"/>
            </w:rPr>
            <w:t>[</w:t>
          </w:r>
          <w:sdt>
            <w:sdtPr>
              <w:rPr>
                <w:b/>
                <w:bCs/>
                <w:caps/>
              </w:rPr>
              <w:alias w:val="Titre"/>
              <w:id w:val="1205135594"/>
              <w:placeholder>
                <w:docPart w:val="1C0EE4486CDB4EA68EB43C0871D3D5E0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</w:rPr>
                <w:t>Rapport de projet - Yourobot</w:t>
              </w:r>
            </w:sdtContent>
          </w:sdt>
          <w:r>
            <w:rPr>
              <w:b/>
              <w:bCs/>
              <w:color w:val="66627F" w:themeColor="accent3" w:themeShade="BF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-956403803"/>
          <w:placeholder>
            <w:docPart w:val="47740385FEE04796AAC66607468BBE45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1-11-29T00:00:00Z">
            <w:dateFormat w:val="dd MMMM yyyy"/>
            <w:lid w:val="fr-FR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88207" w:themeColor="accent2" w:themeShade="BF"/>
              </w:tcBorders>
              <w:shd w:val="clear" w:color="auto" w:fill="988207" w:themeFill="accent2" w:themeFillShade="BF"/>
              <w:vAlign w:val="bottom"/>
            </w:tcPr>
            <w:p w:rsidR="009571EB" w:rsidRDefault="009571EB">
              <w:pPr>
                <w:pStyle w:val="En-tte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29 novembre 2011</w:t>
              </w:r>
            </w:p>
          </w:tc>
        </w:sdtContent>
      </w:sdt>
    </w:tr>
  </w:tbl>
  <w:p w:rsidR="009571EB" w:rsidRDefault="009571E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940"/>
      <w:gridCol w:w="4688"/>
    </w:tblGrid>
    <w:tr w:rsidR="009571EB">
      <w:tc>
        <w:tcPr>
          <w:tcW w:w="3500" w:type="pct"/>
          <w:tcBorders>
            <w:bottom w:val="single" w:sz="4" w:space="0" w:color="auto"/>
          </w:tcBorders>
          <w:vAlign w:val="bottom"/>
        </w:tcPr>
        <w:p w:rsidR="009571EB" w:rsidRDefault="009571EB" w:rsidP="00391EE9">
          <w:pPr>
            <w:pStyle w:val="En-tte"/>
            <w:jc w:val="right"/>
            <w:rPr>
              <w:color w:val="66627F" w:themeColor="accent3" w:themeShade="BF"/>
            </w:rPr>
          </w:pPr>
          <w:r>
            <w:rPr>
              <w:b/>
              <w:bCs/>
              <w:color w:val="66627F" w:themeColor="accent3" w:themeShade="BF"/>
            </w:rPr>
            <w:t>[</w:t>
          </w:r>
          <w:sdt>
            <w:sdtPr>
              <w:rPr>
                <w:b/>
                <w:bCs/>
                <w:caps/>
              </w:rPr>
              <w:alias w:val="Titre"/>
              <w:id w:val="2086645519"/>
              <w:placeholder>
                <w:docPart w:val="6A0A42DD91A2463188B6D3F0DB797BB2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</w:rPr>
                <w:t>Rapport de projet - Yourobot</w:t>
              </w:r>
            </w:sdtContent>
          </w:sdt>
          <w:r>
            <w:rPr>
              <w:b/>
              <w:bCs/>
              <w:color w:val="66627F" w:themeColor="accent3" w:themeShade="BF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1029216980"/>
          <w:placeholder>
            <w:docPart w:val="8197EC7F394542D2BC1B70DFA0875102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1-11-29T00:00:00Z">
            <w:dateFormat w:val="dd MMMM yyyy"/>
            <w:lid w:val="fr-FR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88207" w:themeColor="accent2" w:themeShade="BF"/>
              </w:tcBorders>
              <w:shd w:val="clear" w:color="auto" w:fill="988207" w:themeFill="accent2" w:themeFillShade="BF"/>
              <w:vAlign w:val="bottom"/>
            </w:tcPr>
            <w:p w:rsidR="009571EB" w:rsidRDefault="009571EB">
              <w:pPr>
                <w:pStyle w:val="En-tte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29 novembre 2011</w:t>
              </w:r>
            </w:p>
          </w:tc>
        </w:sdtContent>
      </w:sdt>
    </w:tr>
  </w:tbl>
  <w:p w:rsidR="009571EB" w:rsidRDefault="009571EB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487"/>
      <w:gridCol w:w="3209"/>
    </w:tblGrid>
    <w:tr w:rsidR="009571EB">
      <w:tc>
        <w:tcPr>
          <w:tcW w:w="3500" w:type="pct"/>
          <w:tcBorders>
            <w:bottom w:val="single" w:sz="4" w:space="0" w:color="auto"/>
          </w:tcBorders>
          <w:vAlign w:val="bottom"/>
        </w:tcPr>
        <w:p w:rsidR="009571EB" w:rsidRDefault="009571EB" w:rsidP="00391EE9">
          <w:pPr>
            <w:pStyle w:val="En-tte"/>
            <w:jc w:val="right"/>
            <w:rPr>
              <w:color w:val="66627F" w:themeColor="accent3" w:themeShade="BF"/>
            </w:rPr>
          </w:pPr>
          <w:r>
            <w:rPr>
              <w:b/>
              <w:bCs/>
              <w:color w:val="66627F" w:themeColor="accent3" w:themeShade="BF"/>
            </w:rPr>
            <w:t>[</w:t>
          </w:r>
          <w:sdt>
            <w:sdtPr>
              <w:rPr>
                <w:b/>
                <w:bCs/>
                <w:caps/>
              </w:rPr>
              <w:alias w:val="Titre"/>
              <w:id w:val="-1544124144"/>
              <w:placeholder>
                <w:docPart w:val="19D8E917873646768009B27B9C13665D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</w:rPr>
                <w:t>Rapport de projet - Yourobot</w:t>
              </w:r>
            </w:sdtContent>
          </w:sdt>
          <w:r>
            <w:rPr>
              <w:b/>
              <w:bCs/>
              <w:color w:val="66627F" w:themeColor="accent3" w:themeShade="BF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-2126294026"/>
          <w:placeholder>
            <w:docPart w:val="23DE273F725545D08C8591CED4E5D485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1-11-29T00:00:00Z">
            <w:dateFormat w:val="dd MMMM yyyy"/>
            <w:lid w:val="fr-FR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88207" w:themeColor="accent2" w:themeShade="BF"/>
              </w:tcBorders>
              <w:shd w:val="clear" w:color="auto" w:fill="988207" w:themeFill="accent2" w:themeFillShade="BF"/>
              <w:vAlign w:val="bottom"/>
            </w:tcPr>
            <w:p w:rsidR="009571EB" w:rsidRDefault="009571EB">
              <w:pPr>
                <w:pStyle w:val="En-tte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29 novembre 2011</w:t>
              </w:r>
            </w:p>
          </w:tc>
        </w:sdtContent>
      </w:sdt>
    </w:tr>
  </w:tbl>
  <w:p w:rsidR="009571EB" w:rsidRDefault="009571EB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F2CB6"/>
    <w:multiLevelType w:val="multilevel"/>
    <w:tmpl w:val="EF1249BE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56C1FDE"/>
    <w:multiLevelType w:val="hybridMultilevel"/>
    <w:tmpl w:val="4D2A9F76"/>
    <w:lvl w:ilvl="0" w:tplc="D88E730E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4DFB654F"/>
    <w:multiLevelType w:val="hybridMultilevel"/>
    <w:tmpl w:val="AD2CED0C"/>
    <w:lvl w:ilvl="0" w:tplc="8B6C41C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F47CD9"/>
    <w:multiLevelType w:val="hybridMultilevel"/>
    <w:tmpl w:val="15C477D0"/>
    <w:lvl w:ilvl="0" w:tplc="220A4C78">
      <w:numFmt w:val="bullet"/>
      <w:lvlText w:val="-"/>
      <w:lvlJc w:val="left"/>
      <w:pPr>
        <w:ind w:left="720" w:hanging="360"/>
      </w:pPr>
      <w:rPr>
        <w:rFonts w:ascii="Calibri" w:eastAsia="Bitstream Vera Sans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EE9"/>
    <w:rsid w:val="000121C2"/>
    <w:rsid w:val="00012675"/>
    <w:rsid w:val="00070B12"/>
    <w:rsid w:val="000D37D0"/>
    <w:rsid w:val="000F20FF"/>
    <w:rsid w:val="0012027E"/>
    <w:rsid w:val="00183F4E"/>
    <w:rsid w:val="00323B6B"/>
    <w:rsid w:val="00391EE9"/>
    <w:rsid w:val="00455696"/>
    <w:rsid w:val="004E6207"/>
    <w:rsid w:val="005064AC"/>
    <w:rsid w:val="00687D17"/>
    <w:rsid w:val="00746564"/>
    <w:rsid w:val="009571EB"/>
    <w:rsid w:val="009C32B2"/>
    <w:rsid w:val="00B401AA"/>
    <w:rsid w:val="00BD7427"/>
    <w:rsid w:val="00CC397F"/>
    <w:rsid w:val="00CD3E07"/>
    <w:rsid w:val="00D0184B"/>
    <w:rsid w:val="00D65DCF"/>
    <w:rsid w:val="00D77C67"/>
    <w:rsid w:val="00DB0FB7"/>
    <w:rsid w:val="00E3431F"/>
    <w:rsid w:val="00E3502A"/>
    <w:rsid w:val="00EC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02A"/>
    <w:pPr>
      <w:widowControl w:val="0"/>
      <w:suppressAutoHyphens/>
      <w:spacing w:after="0" w:line="240" w:lineRule="auto"/>
      <w:jc w:val="both"/>
    </w:pPr>
    <w:rPr>
      <w:rFonts w:ascii="Calibri" w:eastAsia="Bitstream Vera Sans" w:hAnsi="Calibri" w:cs="Times New Roman"/>
      <w:kern w:val="1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D65DCF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1EE9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CCAF0A" w:themeColor="accent2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65DCF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6EA0B0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65DCF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EA0B0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65DCF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32515C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65DCF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2515C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65DCF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65DCF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65DCF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391EE9"/>
    <w:rPr>
      <w:rFonts w:asciiTheme="majorHAnsi" w:eastAsiaTheme="majorEastAsia" w:hAnsiTheme="majorHAnsi" w:cstheme="majorBidi"/>
      <w:b/>
      <w:bCs/>
      <w:color w:val="CCAF0A" w:themeColor="accent2"/>
      <w:kern w:val="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391EE9"/>
    <w:pPr>
      <w:pBdr>
        <w:bottom w:val="single" w:sz="8" w:space="4" w:color="6EA0B0" w:themeColor="accent1"/>
      </w:pBdr>
      <w:spacing w:after="300"/>
      <w:contextualSpacing/>
    </w:pPr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91EE9"/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D65DCF"/>
    <w:rPr>
      <w:rFonts w:asciiTheme="majorHAnsi" w:eastAsiaTheme="majorEastAsia" w:hAnsiTheme="majorHAnsi" w:cstheme="majorBidi"/>
      <w:b/>
      <w:bCs/>
      <w:color w:val="4B7B8A" w:themeColor="accent1" w:themeShade="BF"/>
      <w:kern w:val="1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91EE9"/>
    <w:pPr>
      <w:widowControl/>
      <w:suppressAutoHyphens w:val="0"/>
      <w:spacing w:line="276" w:lineRule="auto"/>
      <w:outlineLvl w:val="9"/>
    </w:pPr>
    <w:rPr>
      <w:kern w:val="0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91EE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91EE9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391EE9"/>
    <w:rPr>
      <w:color w:val="00C8C3" w:themeColor="hyperlink"/>
      <w:u w:val="single"/>
    </w:rPr>
  </w:style>
  <w:style w:type="paragraph" w:styleId="Corpsdetexte">
    <w:name w:val="Body Text"/>
    <w:basedOn w:val="Normal"/>
    <w:link w:val="CorpsdetexteCar"/>
    <w:rsid w:val="00391EE9"/>
    <w:pPr>
      <w:widowControl/>
      <w:suppressAutoHyphens w:val="0"/>
      <w:spacing w:before="60" w:after="60"/>
    </w:pPr>
    <w:rPr>
      <w:rFonts w:ascii="Times New Roman" w:eastAsia="Calibri" w:hAnsi="Times New Roman"/>
      <w:kern w:val="0"/>
      <w:szCs w:val="20"/>
      <w:lang w:eastAsia="fr-FR"/>
    </w:rPr>
  </w:style>
  <w:style w:type="character" w:customStyle="1" w:styleId="CorpsdetexteCar">
    <w:name w:val="Corps de texte Car"/>
    <w:basedOn w:val="Policepardfaut"/>
    <w:link w:val="Corpsdetexte"/>
    <w:rsid w:val="00391EE9"/>
    <w:rPr>
      <w:rFonts w:ascii="Times New Roman" w:eastAsia="Calibri" w:hAnsi="Times New Roman" w:cs="Times New Roman"/>
      <w:sz w:val="24"/>
      <w:szCs w:val="20"/>
      <w:lang w:eastAsia="fr-FR"/>
    </w:rPr>
  </w:style>
  <w:style w:type="paragraph" w:styleId="Tabledesillustrations">
    <w:name w:val="table of figures"/>
    <w:basedOn w:val="Normal"/>
    <w:next w:val="Normal"/>
    <w:uiPriority w:val="99"/>
    <w:unhideWhenUsed/>
    <w:rsid w:val="00391EE9"/>
  </w:style>
  <w:style w:type="paragraph" w:styleId="Textedebulles">
    <w:name w:val="Balloon Text"/>
    <w:basedOn w:val="Normal"/>
    <w:link w:val="TextedebullesCar"/>
    <w:uiPriority w:val="99"/>
    <w:semiHidden/>
    <w:unhideWhenUsed/>
    <w:rsid w:val="00391EE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91EE9"/>
    <w:rPr>
      <w:rFonts w:ascii="Tahoma" w:eastAsia="Bitstream Vera Sans" w:hAnsi="Tahoma" w:cs="Tahoma"/>
      <w:kern w:val="1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391EE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91EE9"/>
    <w:rPr>
      <w:rFonts w:ascii="Calibri" w:eastAsia="Bitstream Vera Sans" w:hAnsi="Calibri" w:cs="Times New Roman"/>
      <w:kern w:val="1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391EE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91EE9"/>
    <w:rPr>
      <w:rFonts w:ascii="Calibri" w:eastAsia="Bitstream Vera Sans" w:hAnsi="Calibri" w:cs="Times New Roman"/>
      <w:kern w:val="1"/>
      <w:sz w:val="24"/>
      <w:szCs w:val="24"/>
    </w:rPr>
  </w:style>
  <w:style w:type="paragraph" w:customStyle="1" w:styleId="1908B561879E4FA493D43F06B79E341D">
    <w:name w:val="1908B561879E4FA493D43F06B79E341D"/>
    <w:rsid w:val="00391EE9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012675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0D37D0"/>
    <w:pPr>
      <w:spacing w:after="200"/>
    </w:pPr>
    <w:rPr>
      <w:b/>
      <w:bCs/>
      <w:color w:val="6EA0B0" w:themeColor="accent1"/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D65DCF"/>
    <w:rPr>
      <w:rFonts w:asciiTheme="majorHAnsi" w:eastAsiaTheme="majorEastAsia" w:hAnsiTheme="majorHAnsi" w:cstheme="majorBidi"/>
      <w:b/>
      <w:bCs/>
      <w:color w:val="6EA0B0" w:themeColor="accent1"/>
      <w:kern w:val="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D65DCF"/>
    <w:rPr>
      <w:rFonts w:asciiTheme="majorHAnsi" w:eastAsiaTheme="majorEastAsia" w:hAnsiTheme="majorHAnsi" w:cstheme="majorBidi"/>
      <w:b/>
      <w:bCs/>
      <w:i/>
      <w:iCs/>
      <w:color w:val="6EA0B0" w:themeColor="accent1"/>
      <w:kern w:val="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D65DCF"/>
    <w:rPr>
      <w:rFonts w:asciiTheme="majorHAnsi" w:eastAsiaTheme="majorEastAsia" w:hAnsiTheme="majorHAnsi" w:cstheme="majorBidi"/>
      <w:color w:val="32515C" w:themeColor="accent1" w:themeShade="7F"/>
      <w:kern w:val="1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D65DCF"/>
    <w:rPr>
      <w:rFonts w:asciiTheme="majorHAnsi" w:eastAsiaTheme="majorEastAsia" w:hAnsiTheme="majorHAnsi" w:cstheme="majorBidi"/>
      <w:i/>
      <w:iCs/>
      <w:color w:val="32515C" w:themeColor="accent1" w:themeShade="7F"/>
      <w:kern w:val="1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D65DCF"/>
    <w:rPr>
      <w:rFonts w:asciiTheme="majorHAnsi" w:eastAsiaTheme="majorEastAsia" w:hAnsiTheme="majorHAnsi" w:cstheme="majorBidi"/>
      <w:i/>
      <w:iCs/>
      <w:color w:val="404040" w:themeColor="text1" w:themeTint="BF"/>
      <w:kern w:val="1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D65DCF"/>
    <w:rPr>
      <w:rFonts w:asciiTheme="majorHAnsi" w:eastAsiaTheme="majorEastAsia" w:hAnsiTheme="majorHAnsi" w:cstheme="majorBidi"/>
      <w:color w:val="404040" w:themeColor="text1" w:themeTint="BF"/>
      <w:kern w:val="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65DCF"/>
    <w:rPr>
      <w:rFonts w:asciiTheme="majorHAnsi" w:eastAsiaTheme="majorEastAsia" w:hAnsiTheme="majorHAnsi" w:cstheme="majorBidi"/>
      <w:i/>
      <w:iCs/>
      <w:color w:val="404040" w:themeColor="text1" w:themeTint="BF"/>
      <w:kern w:val="1"/>
      <w:sz w:val="20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D65DCF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65DCF"/>
    <w:rPr>
      <w:rFonts w:ascii="Calibri" w:eastAsia="Bitstream Vera Sans" w:hAnsi="Calibri" w:cs="Times New Roman"/>
      <w:kern w:val="1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D65DCF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65DCF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65DCF"/>
    <w:rPr>
      <w:rFonts w:ascii="Calibri" w:eastAsia="Bitstream Vera Sans" w:hAnsi="Calibri" w:cs="Times New Roman"/>
      <w:kern w:val="1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D65DCF"/>
    <w:rPr>
      <w:vertAlign w:val="superscript"/>
    </w:rPr>
  </w:style>
  <w:style w:type="character" w:styleId="Lienhypertextesuivivisit">
    <w:name w:val="FollowedHyperlink"/>
    <w:basedOn w:val="Policepardfaut"/>
    <w:uiPriority w:val="99"/>
    <w:semiHidden/>
    <w:unhideWhenUsed/>
    <w:rsid w:val="009C32B2"/>
    <w:rPr>
      <w:color w:val="A116E0" w:themeColor="followedHyperlink"/>
      <w:u w:val="single"/>
    </w:rPr>
  </w:style>
  <w:style w:type="paragraph" w:customStyle="1" w:styleId="Code">
    <w:name w:val="Code"/>
    <w:basedOn w:val="Normal"/>
    <w:link w:val="CodeCar"/>
    <w:qFormat/>
    <w:rsid w:val="005064A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 w:cs="Consolas"/>
      <w:color w:val="595959" w:themeColor="text1" w:themeTint="A6"/>
      <w:sz w:val="20"/>
      <w:szCs w:val="20"/>
      <w:lang w:val="en-US"/>
    </w:rPr>
  </w:style>
  <w:style w:type="character" w:customStyle="1" w:styleId="CodeCar">
    <w:name w:val="Code Car"/>
    <w:basedOn w:val="Policepardfaut"/>
    <w:link w:val="Code"/>
    <w:rsid w:val="005064AC"/>
    <w:rPr>
      <w:rFonts w:ascii="Consolas" w:eastAsia="Bitstream Vera Sans" w:hAnsi="Consolas" w:cs="Consolas"/>
      <w:color w:val="595959" w:themeColor="text1" w:themeTint="A6"/>
      <w:kern w:val="1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02A"/>
    <w:pPr>
      <w:widowControl w:val="0"/>
      <w:suppressAutoHyphens/>
      <w:spacing w:after="0" w:line="240" w:lineRule="auto"/>
      <w:jc w:val="both"/>
    </w:pPr>
    <w:rPr>
      <w:rFonts w:ascii="Calibri" w:eastAsia="Bitstream Vera Sans" w:hAnsi="Calibri" w:cs="Times New Roman"/>
      <w:kern w:val="1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D65DCF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1EE9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CCAF0A" w:themeColor="accent2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65DCF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6EA0B0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65DCF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EA0B0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65DCF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32515C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65DCF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2515C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65DCF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65DCF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65DCF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391EE9"/>
    <w:rPr>
      <w:rFonts w:asciiTheme="majorHAnsi" w:eastAsiaTheme="majorEastAsia" w:hAnsiTheme="majorHAnsi" w:cstheme="majorBidi"/>
      <w:b/>
      <w:bCs/>
      <w:color w:val="CCAF0A" w:themeColor="accent2"/>
      <w:kern w:val="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391EE9"/>
    <w:pPr>
      <w:pBdr>
        <w:bottom w:val="single" w:sz="8" w:space="4" w:color="6EA0B0" w:themeColor="accent1"/>
      </w:pBdr>
      <w:spacing w:after="300"/>
      <w:contextualSpacing/>
    </w:pPr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91EE9"/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D65DCF"/>
    <w:rPr>
      <w:rFonts w:asciiTheme="majorHAnsi" w:eastAsiaTheme="majorEastAsia" w:hAnsiTheme="majorHAnsi" w:cstheme="majorBidi"/>
      <w:b/>
      <w:bCs/>
      <w:color w:val="4B7B8A" w:themeColor="accent1" w:themeShade="BF"/>
      <w:kern w:val="1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91EE9"/>
    <w:pPr>
      <w:widowControl/>
      <w:suppressAutoHyphens w:val="0"/>
      <w:spacing w:line="276" w:lineRule="auto"/>
      <w:outlineLvl w:val="9"/>
    </w:pPr>
    <w:rPr>
      <w:kern w:val="0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91EE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91EE9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391EE9"/>
    <w:rPr>
      <w:color w:val="00C8C3" w:themeColor="hyperlink"/>
      <w:u w:val="single"/>
    </w:rPr>
  </w:style>
  <w:style w:type="paragraph" w:styleId="Corpsdetexte">
    <w:name w:val="Body Text"/>
    <w:basedOn w:val="Normal"/>
    <w:link w:val="CorpsdetexteCar"/>
    <w:rsid w:val="00391EE9"/>
    <w:pPr>
      <w:widowControl/>
      <w:suppressAutoHyphens w:val="0"/>
      <w:spacing w:before="60" w:after="60"/>
    </w:pPr>
    <w:rPr>
      <w:rFonts w:ascii="Times New Roman" w:eastAsia="Calibri" w:hAnsi="Times New Roman"/>
      <w:kern w:val="0"/>
      <w:szCs w:val="20"/>
      <w:lang w:eastAsia="fr-FR"/>
    </w:rPr>
  </w:style>
  <w:style w:type="character" w:customStyle="1" w:styleId="CorpsdetexteCar">
    <w:name w:val="Corps de texte Car"/>
    <w:basedOn w:val="Policepardfaut"/>
    <w:link w:val="Corpsdetexte"/>
    <w:rsid w:val="00391EE9"/>
    <w:rPr>
      <w:rFonts w:ascii="Times New Roman" w:eastAsia="Calibri" w:hAnsi="Times New Roman" w:cs="Times New Roman"/>
      <w:sz w:val="24"/>
      <w:szCs w:val="20"/>
      <w:lang w:eastAsia="fr-FR"/>
    </w:rPr>
  </w:style>
  <w:style w:type="paragraph" w:styleId="Tabledesillustrations">
    <w:name w:val="table of figures"/>
    <w:basedOn w:val="Normal"/>
    <w:next w:val="Normal"/>
    <w:uiPriority w:val="99"/>
    <w:unhideWhenUsed/>
    <w:rsid w:val="00391EE9"/>
  </w:style>
  <w:style w:type="paragraph" w:styleId="Textedebulles">
    <w:name w:val="Balloon Text"/>
    <w:basedOn w:val="Normal"/>
    <w:link w:val="TextedebullesCar"/>
    <w:uiPriority w:val="99"/>
    <w:semiHidden/>
    <w:unhideWhenUsed/>
    <w:rsid w:val="00391EE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91EE9"/>
    <w:rPr>
      <w:rFonts w:ascii="Tahoma" w:eastAsia="Bitstream Vera Sans" w:hAnsi="Tahoma" w:cs="Tahoma"/>
      <w:kern w:val="1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391EE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91EE9"/>
    <w:rPr>
      <w:rFonts w:ascii="Calibri" w:eastAsia="Bitstream Vera Sans" w:hAnsi="Calibri" w:cs="Times New Roman"/>
      <w:kern w:val="1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391EE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91EE9"/>
    <w:rPr>
      <w:rFonts w:ascii="Calibri" w:eastAsia="Bitstream Vera Sans" w:hAnsi="Calibri" w:cs="Times New Roman"/>
      <w:kern w:val="1"/>
      <w:sz w:val="24"/>
      <w:szCs w:val="24"/>
    </w:rPr>
  </w:style>
  <w:style w:type="paragraph" w:customStyle="1" w:styleId="1908B561879E4FA493D43F06B79E341D">
    <w:name w:val="1908B561879E4FA493D43F06B79E341D"/>
    <w:rsid w:val="00391EE9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012675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0D37D0"/>
    <w:pPr>
      <w:spacing w:after="200"/>
    </w:pPr>
    <w:rPr>
      <w:b/>
      <w:bCs/>
      <w:color w:val="6EA0B0" w:themeColor="accent1"/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D65DCF"/>
    <w:rPr>
      <w:rFonts w:asciiTheme="majorHAnsi" w:eastAsiaTheme="majorEastAsia" w:hAnsiTheme="majorHAnsi" w:cstheme="majorBidi"/>
      <w:b/>
      <w:bCs/>
      <w:color w:val="6EA0B0" w:themeColor="accent1"/>
      <w:kern w:val="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D65DCF"/>
    <w:rPr>
      <w:rFonts w:asciiTheme="majorHAnsi" w:eastAsiaTheme="majorEastAsia" w:hAnsiTheme="majorHAnsi" w:cstheme="majorBidi"/>
      <w:b/>
      <w:bCs/>
      <w:i/>
      <w:iCs/>
      <w:color w:val="6EA0B0" w:themeColor="accent1"/>
      <w:kern w:val="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D65DCF"/>
    <w:rPr>
      <w:rFonts w:asciiTheme="majorHAnsi" w:eastAsiaTheme="majorEastAsia" w:hAnsiTheme="majorHAnsi" w:cstheme="majorBidi"/>
      <w:color w:val="32515C" w:themeColor="accent1" w:themeShade="7F"/>
      <w:kern w:val="1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D65DCF"/>
    <w:rPr>
      <w:rFonts w:asciiTheme="majorHAnsi" w:eastAsiaTheme="majorEastAsia" w:hAnsiTheme="majorHAnsi" w:cstheme="majorBidi"/>
      <w:i/>
      <w:iCs/>
      <w:color w:val="32515C" w:themeColor="accent1" w:themeShade="7F"/>
      <w:kern w:val="1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D65DCF"/>
    <w:rPr>
      <w:rFonts w:asciiTheme="majorHAnsi" w:eastAsiaTheme="majorEastAsia" w:hAnsiTheme="majorHAnsi" w:cstheme="majorBidi"/>
      <w:i/>
      <w:iCs/>
      <w:color w:val="404040" w:themeColor="text1" w:themeTint="BF"/>
      <w:kern w:val="1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D65DCF"/>
    <w:rPr>
      <w:rFonts w:asciiTheme="majorHAnsi" w:eastAsiaTheme="majorEastAsia" w:hAnsiTheme="majorHAnsi" w:cstheme="majorBidi"/>
      <w:color w:val="404040" w:themeColor="text1" w:themeTint="BF"/>
      <w:kern w:val="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65DCF"/>
    <w:rPr>
      <w:rFonts w:asciiTheme="majorHAnsi" w:eastAsiaTheme="majorEastAsia" w:hAnsiTheme="majorHAnsi" w:cstheme="majorBidi"/>
      <w:i/>
      <w:iCs/>
      <w:color w:val="404040" w:themeColor="text1" w:themeTint="BF"/>
      <w:kern w:val="1"/>
      <w:sz w:val="20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D65DCF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65DCF"/>
    <w:rPr>
      <w:rFonts w:ascii="Calibri" w:eastAsia="Bitstream Vera Sans" w:hAnsi="Calibri" w:cs="Times New Roman"/>
      <w:kern w:val="1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D65DCF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65DCF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65DCF"/>
    <w:rPr>
      <w:rFonts w:ascii="Calibri" w:eastAsia="Bitstream Vera Sans" w:hAnsi="Calibri" w:cs="Times New Roman"/>
      <w:kern w:val="1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D65DCF"/>
    <w:rPr>
      <w:vertAlign w:val="superscript"/>
    </w:rPr>
  </w:style>
  <w:style w:type="character" w:styleId="Lienhypertextesuivivisit">
    <w:name w:val="FollowedHyperlink"/>
    <w:basedOn w:val="Policepardfaut"/>
    <w:uiPriority w:val="99"/>
    <w:semiHidden/>
    <w:unhideWhenUsed/>
    <w:rsid w:val="009C32B2"/>
    <w:rPr>
      <w:color w:val="A116E0" w:themeColor="followedHyperlink"/>
      <w:u w:val="single"/>
    </w:rPr>
  </w:style>
  <w:style w:type="paragraph" w:customStyle="1" w:styleId="Code">
    <w:name w:val="Code"/>
    <w:basedOn w:val="Normal"/>
    <w:link w:val="CodeCar"/>
    <w:qFormat/>
    <w:rsid w:val="005064A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 w:cs="Consolas"/>
      <w:color w:val="595959" w:themeColor="text1" w:themeTint="A6"/>
      <w:sz w:val="20"/>
      <w:szCs w:val="20"/>
      <w:lang w:val="en-US"/>
    </w:rPr>
  </w:style>
  <w:style w:type="character" w:customStyle="1" w:styleId="CodeCar">
    <w:name w:val="Code Car"/>
    <w:basedOn w:val="Policepardfaut"/>
    <w:link w:val="Code"/>
    <w:rsid w:val="005064AC"/>
    <w:rPr>
      <w:rFonts w:ascii="Consolas" w:eastAsia="Bitstream Vera Sans" w:hAnsi="Consolas" w:cs="Consolas"/>
      <w:color w:val="595959" w:themeColor="text1" w:themeTint="A6"/>
      <w:kern w:val="1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26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34" Type="http://schemas.openxmlformats.org/officeDocument/2006/relationships/hyperlink" Target="http://code.google.com/p/yourobot" TargetMode="Externa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openxmlformats.org/officeDocument/2006/relationships/image" Target="media/image10.png"/><Relationship Id="rId33" Type="http://schemas.openxmlformats.org/officeDocument/2006/relationships/image" Target="media/image16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code.google.com/p/yourobot" TargetMode="External"/><Relationship Id="rId20" Type="http://schemas.openxmlformats.org/officeDocument/2006/relationships/image" Target="media/image7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32" Type="http://schemas.openxmlformats.org/officeDocument/2006/relationships/footer" Target="footer3.xml"/><Relationship Id="rId37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5" Type="http://schemas.openxmlformats.org/officeDocument/2006/relationships/image" Target="media/image3.png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6.png"/><Relationship Id="rId31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igm.univ-mlv.fr/ens/IR/IR2/2011-2012/Java_Avance/project.php" TargetMode="External"/><Relationship Id="rId22" Type="http://schemas.openxmlformats.org/officeDocument/2006/relationships/footer" Target="footer2.xml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hyperlink" Target="http://yourobot.googlecode.com/svn/trunk/javadoc/index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C0EE4486CDB4EA68EB43C0871D3D5E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1EB10CB-5773-470D-84AD-F9B414E8AA78}"/>
      </w:docPartPr>
      <w:docPartBody>
        <w:p w:rsidR="003D1CEB" w:rsidRDefault="00B57895" w:rsidP="00B57895">
          <w:pPr>
            <w:pStyle w:val="1C0EE4486CDB4EA68EB43C0871D3D5E0"/>
          </w:pPr>
          <w:r>
            <w:rPr>
              <w:b/>
              <w:bCs/>
              <w:caps/>
              <w:sz w:val="24"/>
              <w:szCs w:val="24"/>
            </w:rPr>
            <w:t>Tapez le titre du document</w:t>
          </w:r>
        </w:p>
      </w:docPartBody>
    </w:docPart>
    <w:docPart>
      <w:docPartPr>
        <w:name w:val="47740385FEE04796AAC66607468BBE4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DB004-FA6F-4A24-AA42-24808F2BF849}"/>
      </w:docPartPr>
      <w:docPartBody>
        <w:p w:rsidR="003D1CEB" w:rsidRDefault="00B57895" w:rsidP="00B57895">
          <w:pPr>
            <w:pStyle w:val="47740385FEE04796AAC66607468BBE45"/>
          </w:pPr>
          <w:r>
            <w:rPr>
              <w:color w:val="FFFFFF" w:themeColor="background1"/>
            </w:rPr>
            <w:t>[Choisir la date]</w:t>
          </w:r>
        </w:p>
      </w:docPartBody>
    </w:docPart>
    <w:docPart>
      <w:docPartPr>
        <w:name w:val="6F66D8BCDF5B4B14861A55220B3783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B8EA3DD-2B17-448C-8D37-3F1B98BB61F6}"/>
      </w:docPartPr>
      <w:docPartBody>
        <w:p w:rsidR="003D1CEB" w:rsidRDefault="00B57895" w:rsidP="00B57895">
          <w:pPr>
            <w:pStyle w:val="6F66D8BCDF5B4B14861A55220B378338"/>
          </w:pPr>
          <w:r>
            <w:t>[Nom de la société]</w:t>
          </w:r>
        </w:p>
      </w:docPartBody>
    </w:docPart>
    <w:docPart>
      <w:docPartPr>
        <w:name w:val="6A0A42DD91A2463188B6D3F0DB797BB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E5E3E0-E075-46C1-BC9B-838B801D58B0}"/>
      </w:docPartPr>
      <w:docPartBody>
        <w:p w:rsidR="003D1CEB" w:rsidRDefault="003D1CEB" w:rsidP="003D1CEB">
          <w:pPr>
            <w:pStyle w:val="6A0A42DD91A2463188B6D3F0DB797BB2"/>
          </w:pPr>
          <w:r>
            <w:rPr>
              <w:b/>
              <w:bCs/>
              <w:caps/>
              <w:sz w:val="24"/>
              <w:szCs w:val="24"/>
            </w:rPr>
            <w:t>Tapez le titre du document</w:t>
          </w:r>
        </w:p>
      </w:docPartBody>
    </w:docPart>
    <w:docPart>
      <w:docPartPr>
        <w:name w:val="8197EC7F394542D2BC1B70DFA08751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0024DC-DE17-4CEA-82F9-06F43E7D7430}"/>
      </w:docPartPr>
      <w:docPartBody>
        <w:p w:rsidR="003D1CEB" w:rsidRDefault="003D1CEB" w:rsidP="003D1CEB">
          <w:pPr>
            <w:pStyle w:val="8197EC7F394542D2BC1B70DFA0875102"/>
          </w:pPr>
          <w:r>
            <w:rPr>
              <w:color w:val="FFFFFF" w:themeColor="background1"/>
            </w:rPr>
            <w:t>[Choisir la date]</w:t>
          </w:r>
        </w:p>
      </w:docPartBody>
    </w:docPart>
    <w:docPart>
      <w:docPartPr>
        <w:name w:val="567CB3F4BFD146C4BA33129281F82AE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A9F231A-B5E2-4748-8DB5-33545A169083}"/>
      </w:docPartPr>
      <w:docPartBody>
        <w:p w:rsidR="003D1CEB" w:rsidRDefault="003D1CEB" w:rsidP="003D1CEB">
          <w:pPr>
            <w:pStyle w:val="567CB3F4BFD146C4BA33129281F82AE1"/>
          </w:pPr>
          <w:r>
            <w:t>[Nom de la société]</w:t>
          </w:r>
        </w:p>
      </w:docPartBody>
    </w:docPart>
    <w:docPart>
      <w:docPartPr>
        <w:name w:val="19D8E917873646768009B27B9C1366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A3EC21F-8815-4AC9-BE76-ECFE946646AE}"/>
      </w:docPartPr>
      <w:docPartBody>
        <w:p w:rsidR="003D1CEB" w:rsidRDefault="003D1CEB" w:rsidP="003D1CEB">
          <w:pPr>
            <w:pStyle w:val="19D8E917873646768009B27B9C13665D"/>
          </w:pPr>
          <w:r>
            <w:rPr>
              <w:b/>
              <w:bCs/>
              <w:caps/>
              <w:sz w:val="24"/>
              <w:szCs w:val="24"/>
            </w:rPr>
            <w:t>Tapez le titre du document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itstream Vera Sans">
    <w:altName w:val="MS Mincho"/>
    <w:charset w:val="8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895"/>
    <w:rsid w:val="003D1CEB"/>
    <w:rsid w:val="00784C43"/>
    <w:rsid w:val="00B57895"/>
    <w:rsid w:val="00BB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B15525103B74168BAF5BB105A0F7DD5">
    <w:name w:val="9B15525103B74168BAF5BB105A0F7DD5"/>
    <w:rsid w:val="00B57895"/>
  </w:style>
  <w:style w:type="paragraph" w:customStyle="1" w:styleId="C5A312510D6947328EF69F8DD9F104EE">
    <w:name w:val="C5A312510D6947328EF69F8DD9F104EE"/>
    <w:rsid w:val="00B57895"/>
  </w:style>
  <w:style w:type="paragraph" w:customStyle="1" w:styleId="1C0EE4486CDB4EA68EB43C0871D3D5E0">
    <w:name w:val="1C0EE4486CDB4EA68EB43C0871D3D5E0"/>
    <w:rsid w:val="00B57895"/>
  </w:style>
  <w:style w:type="paragraph" w:customStyle="1" w:styleId="47740385FEE04796AAC66607468BBE45">
    <w:name w:val="47740385FEE04796AAC66607468BBE45"/>
    <w:rsid w:val="00B57895"/>
  </w:style>
  <w:style w:type="paragraph" w:customStyle="1" w:styleId="6F66D8BCDF5B4B14861A55220B378338">
    <w:name w:val="6F66D8BCDF5B4B14861A55220B378338"/>
    <w:rsid w:val="00B57895"/>
  </w:style>
  <w:style w:type="paragraph" w:customStyle="1" w:styleId="6A0A42DD91A2463188B6D3F0DB797BB2">
    <w:name w:val="6A0A42DD91A2463188B6D3F0DB797BB2"/>
    <w:rsid w:val="003D1CEB"/>
  </w:style>
  <w:style w:type="paragraph" w:customStyle="1" w:styleId="8197EC7F394542D2BC1B70DFA0875102">
    <w:name w:val="8197EC7F394542D2BC1B70DFA0875102"/>
    <w:rsid w:val="003D1CEB"/>
  </w:style>
  <w:style w:type="paragraph" w:customStyle="1" w:styleId="567CB3F4BFD146C4BA33129281F82AE1">
    <w:name w:val="567CB3F4BFD146C4BA33129281F82AE1"/>
    <w:rsid w:val="003D1CEB"/>
  </w:style>
  <w:style w:type="paragraph" w:customStyle="1" w:styleId="19D8E917873646768009B27B9C13665D">
    <w:name w:val="19D8E917873646768009B27B9C13665D"/>
    <w:rsid w:val="003D1CEB"/>
  </w:style>
  <w:style w:type="paragraph" w:customStyle="1" w:styleId="23DE273F725545D08C8591CED4E5D485">
    <w:name w:val="23DE273F725545D08C8591CED4E5D485"/>
    <w:rsid w:val="003D1CEB"/>
  </w:style>
  <w:style w:type="paragraph" w:customStyle="1" w:styleId="A47E6C9D2E3A4119B30F59B102E74991">
    <w:name w:val="A47E6C9D2E3A4119B30F59B102E74991"/>
    <w:rsid w:val="003D1CE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B15525103B74168BAF5BB105A0F7DD5">
    <w:name w:val="9B15525103B74168BAF5BB105A0F7DD5"/>
    <w:rsid w:val="00B57895"/>
  </w:style>
  <w:style w:type="paragraph" w:customStyle="1" w:styleId="C5A312510D6947328EF69F8DD9F104EE">
    <w:name w:val="C5A312510D6947328EF69F8DD9F104EE"/>
    <w:rsid w:val="00B57895"/>
  </w:style>
  <w:style w:type="paragraph" w:customStyle="1" w:styleId="1C0EE4486CDB4EA68EB43C0871D3D5E0">
    <w:name w:val="1C0EE4486CDB4EA68EB43C0871D3D5E0"/>
    <w:rsid w:val="00B57895"/>
  </w:style>
  <w:style w:type="paragraph" w:customStyle="1" w:styleId="47740385FEE04796AAC66607468BBE45">
    <w:name w:val="47740385FEE04796AAC66607468BBE45"/>
    <w:rsid w:val="00B57895"/>
  </w:style>
  <w:style w:type="paragraph" w:customStyle="1" w:styleId="6F66D8BCDF5B4B14861A55220B378338">
    <w:name w:val="6F66D8BCDF5B4B14861A55220B378338"/>
    <w:rsid w:val="00B57895"/>
  </w:style>
  <w:style w:type="paragraph" w:customStyle="1" w:styleId="6A0A42DD91A2463188B6D3F0DB797BB2">
    <w:name w:val="6A0A42DD91A2463188B6D3F0DB797BB2"/>
    <w:rsid w:val="003D1CEB"/>
  </w:style>
  <w:style w:type="paragraph" w:customStyle="1" w:styleId="8197EC7F394542D2BC1B70DFA0875102">
    <w:name w:val="8197EC7F394542D2BC1B70DFA0875102"/>
    <w:rsid w:val="003D1CEB"/>
  </w:style>
  <w:style w:type="paragraph" w:customStyle="1" w:styleId="567CB3F4BFD146C4BA33129281F82AE1">
    <w:name w:val="567CB3F4BFD146C4BA33129281F82AE1"/>
    <w:rsid w:val="003D1CEB"/>
  </w:style>
  <w:style w:type="paragraph" w:customStyle="1" w:styleId="19D8E917873646768009B27B9C13665D">
    <w:name w:val="19D8E917873646768009B27B9C13665D"/>
    <w:rsid w:val="003D1CEB"/>
  </w:style>
  <w:style w:type="paragraph" w:customStyle="1" w:styleId="23DE273F725545D08C8591CED4E5D485">
    <w:name w:val="23DE273F725545D08C8591CED4E5D485"/>
    <w:rsid w:val="003D1CEB"/>
  </w:style>
  <w:style w:type="paragraph" w:customStyle="1" w:styleId="A47E6C9D2E3A4119B30F59B102E74991">
    <w:name w:val="A47E6C9D2E3A4119B30F59B102E74991"/>
    <w:rsid w:val="003D1C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chnique">
  <a:themeElements>
    <a:clrScheme name="Technique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Technique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HGｺﾞｼｯｸM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Technique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50000"/>
              </a:schemeClr>
            </a:gs>
            <a:gs pos="30000">
              <a:schemeClr val="phClr">
                <a:shade val="60000"/>
                <a:satMod val="150000"/>
              </a:schemeClr>
            </a:gs>
            <a:gs pos="100000">
              <a:schemeClr val="phClr">
                <a:tint val="83000"/>
                <a:satMod val="200000"/>
              </a:schemeClr>
            </a:gs>
          </a:gsLst>
          <a:lin ang="13000000" scaled="0"/>
        </a:gra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60000" t="50000" r="4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2011-11-29T00:00:00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6F70AD-12E1-46E5-BA47-F29CF3C86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14</Pages>
  <Words>1995</Words>
  <Characters>10975</Characters>
  <Application>Microsoft Office Word</Application>
  <DocSecurity>0</DocSecurity>
  <Lines>91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 - Yourobot</vt:lpstr>
    </vt:vector>
  </TitlesOfParts>
  <Company>Damien Girard et Joan Goyeau</Company>
  <LinksUpToDate>false</LinksUpToDate>
  <CharactersWithSpaces>12945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 - Yourobot</dc:title>
  <dc:creator>Damien Girard et Joan Goyeau</dc:creator>
  <cp:lastModifiedBy>Damien</cp:lastModifiedBy>
  <cp:revision>13</cp:revision>
  <cp:lastPrinted>2011-11-30T21:19:00Z</cp:lastPrinted>
  <dcterms:created xsi:type="dcterms:W3CDTF">2011-11-29T21:05:00Z</dcterms:created>
  <dcterms:modified xsi:type="dcterms:W3CDTF">2011-11-30T22:14:00Z</dcterms:modified>
</cp:coreProperties>
</file>